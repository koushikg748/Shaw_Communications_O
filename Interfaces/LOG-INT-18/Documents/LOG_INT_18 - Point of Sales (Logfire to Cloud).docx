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480F0" w14:textId="77777777" w:rsidR="004F349F" w:rsidRPr="006B640A" w:rsidRDefault="004F349F" w:rsidP="004F349F">
      <w:pPr>
        <w:pStyle w:val="Projectname"/>
        <w:rPr>
          <w:color w:val="92D050"/>
        </w:rPr>
      </w:pPr>
      <w:r>
        <w:rPr>
          <w:color w:val="92D400"/>
        </w:rPr>
        <w:t>Shaw Cloud ERP Program</w:t>
      </w:r>
    </w:p>
    <w:p w14:paraId="259480F1" w14:textId="77777777" w:rsidR="004F349F" w:rsidRDefault="003166A5" w:rsidP="004F349F">
      <w:pPr>
        <w:pStyle w:val="StyleToolordeliverablenameCustomColorRGB039118Left"/>
      </w:pPr>
      <w:r>
        <w:t>Functional</w:t>
      </w:r>
      <w:r w:rsidR="004F349F">
        <w:t xml:space="preserve"> Specifications (Interface)</w:t>
      </w:r>
      <w:r w:rsidR="004F349F" w:rsidRPr="00FB03D7">
        <w:t xml:space="preserve"> </w:t>
      </w:r>
    </w:p>
    <w:p w14:paraId="12D16FE8" w14:textId="164F2D88" w:rsidR="001915D2" w:rsidRDefault="00E57983" w:rsidP="004F349F">
      <w:pPr>
        <w:pStyle w:val="StyleToolordeliverablenameCustomColorRGB039118Left"/>
        <w:rPr>
          <w:color w:val="92D050"/>
        </w:rPr>
      </w:pPr>
      <w:r w:rsidRPr="00E57983">
        <w:rPr>
          <w:color w:val="92D050"/>
        </w:rPr>
        <w:t>LOG-INT-</w:t>
      </w:r>
      <w:r w:rsidR="00A113B0">
        <w:rPr>
          <w:color w:val="92D050"/>
        </w:rPr>
        <w:t>18</w:t>
      </w:r>
    </w:p>
    <w:p w14:paraId="259480F3" w14:textId="22BEC154" w:rsidR="00715F91" w:rsidRPr="001915D2" w:rsidRDefault="00A113B0" w:rsidP="00952F5E">
      <w:pPr>
        <w:ind w:left="1440"/>
      </w:pPr>
      <w:r>
        <w:rPr>
          <w:rFonts w:ascii="Times New Roman" w:hAnsi="Times New Roman"/>
          <w:color w:val="92D050"/>
          <w:sz w:val="60"/>
        </w:rPr>
        <w:t xml:space="preserve">Oracle Cloud ERP to </w:t>
      </w:r>
      <w:r w:rsidR="0099013C">
        <w:rPr>
          <w:rFonts w:ascii="Times New Roman" w:hAnsi="Times New Roman"/>
          <w:color w:val="92D050"/>
          <w:sz w:val="60"/>
        </w:rPr>
        <w:t xml:space="preserve">Logfire to </w:t>
      </w:r>
      <w:r w:rsidR="009C2E5C">
        <w:rPr>
          <w:rFonts w:ascii="Times New Roman" w:hAnsi="Times New Roman"/>
          <w:color w:val="92D050"/>
          <w:sz w:val="60"/>
        </w:rPr>
        <w:t>Interface</w:t>
      </w:r>
      <w:r w:rsidR="00E57983">
        <w:rPr>
          <w:rFonts w:ascii="Times New Roman" w:hAnsi="Times New Roman"/>
          <w:color w:val="92D050"/>
          <w:sz w:val="60"/>
        </w:rPr>
        <w:t xml:space="preserve">: </w:t>
      </w:r>
      <w:r>
        <w:rPr>
          <w:rFonts w:ascii="Times New Roman" w:hAnsi="Times New Roman"/>
          <w:color w:val="92D050"/>
          <w:sz w:val="60"/>
        </w:rPr>
        <w:t>Point of Sales (POS)</w:t>
      </w:r>
    </w:p>
    <w:p w14:paraId="259480F4" w14:textId="77777777" w:rsidR="00153BB6" w:rsidRPr="001915D2" w:rsidRDefault="00153BB6" w:rsidP="00153BB6">
      <w:pPr>
        <w:pStyle w:val="TOC"/>
      </w:pPr>
    </w:p>
    <w:p w14:paraId="259480F5" w14:textId="77777777" w:rsidR="00153BB6" w:rsidRPr="001915D2" w:rsidRDefault="00153BB6" w:rsidP="00153BB6">
      <w:pPr>
        <w:pStyle w:val="TOC"/>
      </w:pPr>
    </w:p>
    <w:p w14:paraId="259480F6" w14:textId="77777777" w:rsidR="00153BB6" w:rsidRPr="001915D2" w:rsidRDefault="00153BB6" w:rsidP="00153BB6">
      <w:pPr>
        <w:pStyle w:val="TOC"/>
      </w:pPr>
    </w:p>
    <w:p w14:paraId="259480F7" w14:textId="77777777" w:rsidR="00153BB6" w:rsidRPr="001915D2" w:rsidRDefault="00153BB6" w:rsidP="00153BB6">
      <w:pPr>
        <w:pStyle w:val="TOC"/>
      </w:pPr>
    </w:p>
    <w:p w14:paraId="259480F8" w14:textId="77777777" w:rsidR="00153BB6" w:rsidRPr="001915D2" w:rsidRDefault="00153BB6" w:rsidP="00153BB6">
      <w:pPr>
        <w:pStyle w:val="TOC"/>
      </w:pPr>
    </w:p>
    <w:p w14:paraId="259480F9" w14:textId="77777777" w:rsidR="00153BB6" w:rsidRPr="001915D2" w:rsidRDefault="00153BB6" w:rsidP="00153BB6">
      <w:pPr>
        <w:pStyle w:val="TOC"/>
      </w:pPr>
    </w:p>
    <w:p w14:paraId="259480FA" w14:textId="77777777" w:rsidR="00153BB6" w:rsidRPr="001915D2" w:rsidRDefault="00153BB6" w:rsidP="00153BB6">
      <w:pPr>
        <w:pStyle w:val="TOC"/>
      </w:pPr>
    </w:p>
    <w:p w14:paraId="259480FF" w14:textId="77777777" w:rsidR="00121E00" w:rsidRPr="001915D2" w:rsidRDefault="00121E00" w:rsidP="00121E00">
      <w:pPr>
        <w:pStyle w:val="DocumentControlInformation"/>
        <w:rPr>
          <w:lang w:val="fr-CA"/>
        </w:rPr>
      </w:pPr>
      <w:r w:rsidRPr="001915D2">
        <w:rPr>
          <w:lang w:val="fr-CA"/>
        </w:rPr>
        <w:lastRenderedPageBreak/>
        <w:t>Document Control Information</w:t>
      </w:r>
    </w:p>
    <w:p w14:paraId="25948100" w14:textId="77777777" w:rsidR="00121E00" w:rsidRPr="001915D2" w:rsidRDefault="00121E00" w:rsidP="00121E00">
      <w:pPr>
        <w:pStyle w:val="DocumentInformation"/>
        <w:rPr>
          <w:lang w:val="fr-CA"/>
        </w:rPr>
      </w:pPr>
      <w:r w:rsidRPr="001915D2">
        <w:rPr>
          <w:lang w:val="fr-CA"/>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121E00" w:rsidRPr="007E4991" w14:paraId="25948103" w14:textId="77777777" w:rsidTr="000E624C">
        <w:trPr>
          <w:trHeight w:val="288"/>
        </w:trPr>
        <w:tc>
          <w:tcPr>
            <w:tcW w:w="3114" w:type="dxa"/>
            <w:shd w:val="clear" w:color="auto" w:fill="auto"/>
            <w:vAlign w:val="center"/>
          </w:tcPr>
          <w:p w14:paraId="25948101" w14:textId="77777777" w:rsidR="00121E00" w:rsidRPr="00BC112D" w:rsidRDefault="00121E00" w:rsidP="000E624C">
            <w:pPr>
              <w:pStyle w:val="Bodycopybold"/>
            </w:pPr>
            <w:r w:rsidRPr="00BC112D">
              <w:t>Document Identification</w:t>
            </w:r>
          </w:p>
        </w:tc>
        <w:tc>
          <w:tcPr>
            <w:tcW w:w="6125" w:type="dxa"/>
            <w:vAlign w:val="center"/>
          </w:tcPr>
          <w:p w14:paraId="25948102" w14:textId="33016AF9" w:rsidR="00121E00" w:rsidRPr="00596B37" w:rsidRDefault="00D53F47" w:rsidP="000E624C">
            <w:pPr>
              <w:pStyle w:val="DocumentIdentification"/>
              <w:rPr>
                <w:b/>
                <w:bCs/>
              </w:rPr>
            </w:pPr>
            <w:r>
              <w:rPr>
                <w:b/>
                <w:bCs/>
              </w:rPr>
              <w:t>LOG-INT-18</w:t>
            </w:r>
          </w:p>
        </w:tc>
      </w:tr>
      <w:tr w:rsidR="00121E00" w:rsidRPr="007E4991" w14:paraId="25948106" w14:textId="77777777" w:rsidTr="000E624C">
        <w:trPr>
          <w:trHeight w:val="288"/>
        </w:trPr>
        <w:tc>
          <w:tcPr>
            <w:tcW w:w="3114" w:type="dxa"/>
            <w:shd w:val="clear" w:color="auto" w:fill="auto"/>
            <w:vAlign w:val="center"/>
          </w:tcPr>
          <w:p w14:paraId="25948104" w14:textId="77777777" w:rsidR="00121E00" w:rsidRPr="00BC112D" w:rsidRDefault="00121E00" w:rsidP="000E624C">
            <w:pPr>
              <w:pStyle w:val="Bodycopybold"/>
            </w:pPr>
            <w:r w:rsidRPr="00BC112D">
              <w:t>Document Name</w:t>
            </w:r>
          </w:p>
        </w:tc>
        <w:tc>
          <w:tcPr>
            <w:tcW w:w="6125" w:type="dxa"/>
            <w:vAlign w:val="center"/>
          </w:tcPr>
          <w:p w14:paraId="25948105" w14:textId="2CF06CF4" w:rsidR="00121E00" w:rsidRPr="00A464C3" w:rsidRDefault="00E749B2" w:rsidP="00D53F47">
            <w:pPr>
              <w:pStyle w:val="Documentname"/>
              <w:rPr>
                <w:lang w:val="en-US"/>
              </w:rPr>
            </w:pPr>
            <w:r w:rsidRPr="00E749B2">
              <w:t xml:space="preserve">Oracle ERP </w:t>
            </w:r>
            <w:r w:rsidR="00E44E0F">
              <w:t>Cloud</w:t>
            </w:r>
            <w:r w:rsidR="00D53F47">
              <w:t xml:space="preserve"> to Logfire</w:t>
            </w:r>
            <w:r w:rsidR="00E44E0F">
              <w:t xml:space="preserve">: </w:t>
            </w:r>
            <w:r w:rsidR="00D53F47">
              <w:t>Point of Sales Interface</w:t>
            </w:r>
          </w:p>
        </w:tc>
      </w:tr>
      <w:tr w:rsidR="00121E00" w:rsidRPr="007E4991" w14:paraId="25948109" w14:textId="77777777" w:rsidTr="000E624C">
        <w:trPr>
          <w:trHeight w:val="288"/>
        </w:trPr>
        <w:tc>
          <w:tcPr>
            <w:tcW w:w="3114" w:type="dxa"/>
            <w:shd w:val="clear" w:color="auto" w:fill="auto"/>
            <w:vAlign w:val="center"/>
          </w:tcPr>
          <w:p w14:paraId="25948107" w14:textId="77777777" w:rsidR="00121E00" w:rsidRPr="00BC112D" w:rsidRDefault="00121E00" w:rsidP="000E624C">
            <w:pPr>
              <w:pStyle w:val="Bodycopybold"/>
            </w:pPr>
            <w:r w:rsidRPr="00BC112D">
              <w:t>Project Name</w:t>
            </w:r>
          </w:p>
        </w:tc>
        <w:tc>
          <w:tcPr>
            <w:tcW w:w="6125" w:type="dxa"/>
            <w:vAlign w:val="center"/>
          </w:tcPr>
          <w:p w14:paraId="25948108" w14:textId="77777777" w:rsidR="00121E00" w:rsidRPr="00A464C3" w:rsidRDefault="00121E00" w:rsidP="000E624C">
            <w:pPr>
              <w:pStyle w:val="Insertnameoftheproject"/>
              <w:rPr>
                <w:lang w:val="en-US"/>
              </w:rPr>
            </w:pPr>
            <w:r>
              <w:rPr>
                <w:b/>
                <w:color w:val="auto"/>
              </w:rPr>
              <w:t>Shaw Cloud ERP Program</w:t>
            </w:r>
          </w:p>
        </w:tc>
      </w:tr>
      <w:tr w:rsidR="00121E00" w:rsidRPr="007E4991" w14:paraId="2594810C" w14:textId="77777777" w:rsidTr="000E624C">
        <w:trPr>
          <w:trHeight w:val="288"/>
        </w:trPr>
        <w:tc>
          <w:tcPr>
            <w:tcW w:w="3114" w:type="dxa"/>
            <w:shd w:val="clear" w:color="auto" w:fill="auto"/>
            <w:vAlign w:val="center"/>
          </w:tcPr>
          <w:p w14:paraId="2594810A" w14:textId="77777777" w:rsidR="00121E00" w:rsidRPr="00BC112D" w:rsidRDefault="00121E00" w:rsidP="000E624C">
            <w:pPr>
              <w:pStyle w:val="Bodycopybold"/>
            </w:pPr>
            <w:r w:rsidRPr="00BC112D">
              <w:t>Client</w:t>
            </w:r>
          </w:p>
        </w:tc>
        <w:tc>
          <w:tcPr>
            <w:tcW w:w="6125" w:type="dxa"/>
            <w:vAlign w:val="center"/>
          </w:tcPr>
          <w:p w14:paraId="2594810B" w14:textId="77777777" w:rsidR="00121E00" w:rsidRPr="00A464C3" w:rsidRDefault="00121E00" w:rsidP="000E624C">
            <w:pPr>
              <w:pStyle w:val="Insertnameoftheproject"/>
            </w:pPr>
            <w:r w:rsidRPr="00023997">
              <w:rPr>
                <w:b/>
                <w:color w:val="auto"/>
              </w:rPr>
              <w:t>Shaw Communications</w:t>
            </w:r>
          </w:p>
        </w:tc>
      </w:tr>
      <w:tr w:rsidR="00121E00" w:rsidRPr="007E4991" w14:paraId="2594810F" w14:textId="77777777" w:rsidTr="000E624C">
        <w:trPr>
          <w:trHeight w:val="288"/>
        </w:trPr>
        <w:tc>
          <w:tcPr>
            <w:tcW w:w="3114" w:type="dxa"/>
            <w:shd w:val="clear" w:color="auto" w:fill="auto"/>
            <w:vAlign w:val="center"/>
          </w:tcPr>
          <w:p w14:paraId="2594810D" w14:textId="77777777" w:rsidR="00121E00" w:rsidRPr="00BC112D" w:rsidRDefault="00121E00" w:rsidP="000E624C">
            <w:pPr>
              <w:pStyle w:val="Bodycopybold"/>
            </w:pPr>
            <w:r w:rsidRPr="00BC112D">
              <w:t>Document Author</w:t>
            </w:r>
          </w:p>
        </w:tc>
        <w:tc>
          <w:tcPr>
            <w:tcW w:w="6125" w:type="dxa"/>
          </w:tcPr>
          <w:p w14:paraId="2594810E" w14:textId="145E8CBB" w:rsidR="00121E00" w:rsidRPr="002D1BA1" w:rsidRDefault="00D459EF" w:rsidP="000E624C">
            <w:pPr>
              <w:pStyle w:val="Bodycopy"/>
              <w:rPr>
                <w:b/>
                <w:color w:val="auto"/>
              </w:rPr>
            </w:pPr>
            <w:r>
              <w:t>Peter Lew</w:t>
            </w:r>
          </w:p>
        </w:tc>
      </w:tr>
      <w:tr w:rsidR="00121E00" w:rsidRPr="007E4991" w14:paraId="25948112" w14:textId="77777777" w:rsidTr="000E624C">
        <w:trPr>
          <w:trHeight w:val="288"/>
        </w:trPr>
        <w:tc>
          <w:tcPr>
            <w:tcW w:w="3114" w:type="dxa"/>
            <w:shd w:val="clear" w:color="auto" w:fill="auto"/>
            <w:vAlign w:val="center"/>
          </w:tcPr>
          <w:p w14:paraId="25948110" w14:textId="77777777" w:rsidR="00121E00" w:rsidRPr="00BC112D" w:rsidRDefault="00121E00" w:rsidP="000E624C">
            <w:pPr>
              <w:pStyle w:val="Bodycopybold"/>
            </w:pPr>
            <w:r w:rsidRPr="00BC112D">
              <w:t>Document Version</w:t>
            </w:r>
          </w:p>
        </w:tc>
        <w:tc>
          <w:tcPr>
            <w:tcW w:w="6125" w:type="dxa"/>
          </w:tcPr>
          <w:p w14:paraId="25948111" w14:textId="1184D836" w:rsidR="00121E00" w:rsidRPr="002D1BA1" w:rsidRDefault="00DC1BCD" w:rsidP="000E624C">
            <w:pPr>
              <w:pStyle w:val="Bodycopy"/>
              <w:rPr>
                <w:b/>
                <w:color w:val="auto"/>
              </w:rPr>
            </w:pPr>
            <w:r>
              <w:t>0</w:t>
            </w:r>
            <w:r w:rsidR="00C07B58">
              <w:t>.</w:t>
            </w:r>
            <w:ins w:id="0" w:author="Lew, Peter (CA - British Columbia)" w:date="2018-02-28T17:08:00Z">
              <w:r w:rsidR="008A1268">
                <w:t>4</w:t>
              </w:r>
            </w:ins>
            <w:del w:id="1" w:author="Lew, Peter (CA - British Columbia)" w:date="2018-01-02T16:32:00Z">
              <w:r w:rsidR="00823782" w:rsidDel="00A2037B">
                <w:delText>2</w:delText>
              </w:r>
            </w:del>
          </w:p>
        </w:tc>
      </w:tr>
      <w:tr w:rsidR="00121E00" w:rsidRPr="007E4991" w14:paraId="25948115" w14:textId="77777777" w:rsidTr="000E624C">
        <w:trPr>
          <w:trHeight w:val="288"/>
        </w:trPr>
        <w:tc>
          <w:tcPr>
            <w:tcW w:w="3114" w:type="dxa"/>
            <w:shd w:val="clear" w:color="auto" w:fill="auto"/>
            <w:vAlign w:val="center"/>
          </w:tcPr>
          <w:p w14:paraId="25948113" w14:textId="77777777" w:rsidR="00121E00" w:rsidRPr="00BC112D" w:rsidRDefault="00121E00" w:rsidP="000E624C">
            <w:pPr>
              <w:pStyle w:val="Bodycopybold"/>
            </w:pPr>
            <w:r>
              <w:t xml:space="preserve">Document </w:t>
            </w:r>
            <w:r w:rsidRPr="00BC112D">
              <w:t>Status</w:t>
            </w:r>
          </w:p>
        </w:tc>
        <w:tc>
          <w:tcPr>
            <w:tcW w:w="6125" w:type="dxa"/>
          </w:tcPr>
          <w:p w14:paraId="25948114" w14:textId="1FDB3BF8" w:rsidR="00121E00" w:rsidRPr="002D1BA1" w:rsidRDefault="00C07B58" w:rsidP="000E624C">
            <w:pPr>
              <w:pStyle w:val="Bodycopy"/>
              <w:rPr>
                <w:b/>
                <w:color w:val="auto"/>
              </w:rPr>
            </w:pPr>
            <w:r>
              <w:t>Ready for business review</w:t>
            </w:r>
          </w:p>
        </w:tc>
      </w:tr>
      <w:tr w:rsidR="00121E00" w:rsidRPr="007E4991" w14:paraId="25948118" w14:textId="77777777" w:rsidTr="000E624C">
        <w:trPr>
          <w:trHeight w:val="288"/>
        </w:trPr>
        <w:tc>
          <w:tcPr>
            <w:tcW w:w="3114" w:type="dxa"/>
            <w:shd w:val="clear" w:color="auto" w:fill="auto"/>
            <w:vAlign w:val="center"/>
          </w:tcPr>
          <w:p w14:paraId="25948116" w14:textId="77777777" w:rsidR="00121E00" w:rsidRPr="00BC112D" w:rsidRDefault="00121E00" w:rsidP="000E624C">
            <w:pPr>
              <w:pStyle w:val="Bodycopybold"/>
            </w:pPr>
            <w:r w:rsidRPr="00BC112D">
              <w:t>Date Released</w:t>
            </w:r>
          </w:p>
        </w:tc>
        <w:tc>
          <w:tcPr>
            <w:tcW w:w="6125" w:type="dxa"/>
          </w:tcPr>
          <w:p w14:paraId="25948117" w14:textId="77777777" w:rsidR="00121E00" w:rsidRPr="002D1BA1" w:rsidRDefault="00121E00" w:rsidP="000E624C">
            <w:pPr>
              <w:pStyle w:val="Bodycopy"/>
              <w:rPr>
                <w:b/>
                <w:color w:val="auto"/>
              </w:rPr>
            </w:pPr>
          </w:p>
        </w:tc>
      </w:tr>
    </w:tbl>
    <w:p w14:paraId="25948119" w14:textId="77777777" w:rsidR="00121E00" w:rsidRPr="00FD27CC" w:rsidRDefault="00121E00" w:rsidP="00121E00">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121E00" w:rsidRPr="007E4991" w14:paraId="2594811E" w14:textId="77777777" w:rsidTr="000E624C">
        <w:trPr>
          <w:trHeight w:val="317"/>
          <w:tblHeader/>
        </w:trPr>
        <w:tc>
          <w:tcPr>
            <w:tcW w:w="1224" w:type="dxa"/>
            <w:tcBorders>
              <w:top w:val="single" w:sz="4" w:space="0" w:color="002776"/>
              <w:left w:val="single" w:sz="4" w:space="0" w:color="002776"/>
              <w:bottom w:val="single" w:sz="4" w:space="0" w:color="FFFFFF"/>
              <w:right w:val="single" w:sz="4" w:space="0" w:color="FFFFFF"/>
            </w:tcBorders>
            <w:shd w:val="clear" w:color="auto" w:fill="002776"/>
            <w:vAlign w:val="center"/>
          </w:tcPr>
          <w:p w14:paraId="2594811A" w14:textId="77777777" w:rsidR="00121E00" w:rsidRPr="00264FFA" w:rsidRDefault="00121E00" w:rsidP="000E624C">
            <w:pPr>
              <w:pStyle w:val="Tablehead1"/>
            </w:pPr>
            <w:r w:rsidRPr="00264FFA">
              <w:t>Version</w:t>
            </w:r>
          </w:p>
        </w:tc>
        <w:tc>
          <w:tcPr>
            <w:tcW w:w="1890" w:type="dxa"/>
            <w:tcBorders>
              <w:top w:val="single" w:sz="4" w:space="0" w:color="002776"/>
              <w:left w:val="single" w:sz="4" w:space="0" w:color="FFFFFF"/>
              <w:bottom w:val="single" w:sz="4" w:space="0" w:color="FFFFFF"/>
              <w:right w:val="single" w:sz="4" w:space="0" w:color="FFFFFF"/>
            </w:tcBorders>
            <w:shd w:val="clear" w:color="auto" w:fill="002776"/>
            <w:vAlign w:val="center"/>
          </w:tcPr>
          <w:p w14:paraId="2594811B" w14:textId="77777777" w:rsidR="00121E00" w:rsidRPr="00264FFA" w:rsidRDefault="00121E00" w:rsidP="000E624C">
            <w:pPr>
              <w:pStyle w:val="Tablehead1"/>
            </w:pPr>
            <w:r w:rsidRPr="00264FFA">
              <w:t>Date</w:t>
            </w:r>
          </w:p>
        </w:tc>
        <w:tc>
          <w:tcPr>
            <w:tcW w:w="3420" w:type="dxa"/>
            <w:tcBorders>
              <w:top w:val="single" w:sz="4" w:space="0" w:color="002776"/>
              <w:left w:val="single" w:sz="4" w:space="0" w:color="FFFFFF"/>
              <w:bottom w:val="single" w:sz="4" w:space="0" w:color="FFFFFF"/>
              <w:right w:val="single" w:sz="4" w:space="0" w:color="FFFFFF"/>
            </w:tcBorders>
            <w:shd w:val="clear" w:color="auto" w:fill="002776"/>
            <w:vAlign w:val="center"/>
          </w:tcPr>
          <w:p w14:paraId="2594811C" w14:textId="77777777" w:rsidR="00121E00" w:rsidRPr="00264FFA" w:rsidRDefault="00121E00" w:rsidP="000E624C">
            <w:pPr>
              <w:pStyle w:val="Tablehead1"/>
            </w:pPr>
            <w:r w:rsidRPr="00264FFA">
              <w:t>Additions/Modifications</w:t>
            </w:r>
          </w:p>
        </w:tc>
        <w:tc>
          <w:tcPr>
            <w:tcW w:w="2662" w:type="dxa"/>
            <w:tcBorders>
              <w:top w:val="single" w:sz="4" w:space="0" w:color="002776"/>
              <w:left w:val="single" w:sz="4" w:space="0" w:color="FFFFFF"/>
              <w:bottom w:val="single" w:sz="4" w:space="0" w:color="FFFFFF"/>
              <w:right w:val="single" w:sz="4" w:space="0" w:color="002776"/>
            </w:tcBorders>
            <w:shd w:val="clear" w:color="auto" w:fill="002776"/>
            <w:vAlign w:val="center"/>
          </w:tcPr>
          <w:p w14:paraId="2594811D" w14:textId="77777777" w:rsidR="00121E00" w:rsidRPr="00264FFA" w:rsidRDefault="00121E00" w:rsidP="000E624C">
            <w:pPr>
              <w:pStyle w:val="Tablehead1"/>
            </w:pPr>
            <w:r w:rsidRPr="00264FFA">
              <w:t>Prepared/Revised by</w:t>
            </w:r>
          </w:p>
        </w:tc>
      </w:tr>
      <w:tr w:rsidR="00121E00" w:rsidRPr="0053204A" w14:paraId="25948123" w14:textId="77777777" w:rsidTr="000E624C">
        <w:tc>
          <w:tcPr>
            <w:tcW w:w="1224" w:type="dxa"/>
            <w:tcBorders>
              <w:top w:val="single" w:sz="4" w:space="0" w:color="FFFFFF"/>
            </w:tcBorders>
          </w:tcPr>
          <w:p w14:paraId="2594811F" w14:textId="2D62A261" w:rsidR="00121E00" w:rsidRPr="00F17B9F" w:rsidRDefault="009C1096" w:rsidP="0036238B">
            <w:pPr>
              <w:pStyle w:val="Tabletext"/>
            </w:pPr>
            <w:r>
              <w:t>0.1</w:t>
            </w:r>
          </w:p>
        </w:tc>
        <w:tc>
          <w:tcPr>
            <w:tcW w:w="1890" w:type="dxa"/>
            <w:tcBorders>
              <w:top w:val="single" w:sz="4" w:space="0" w:color="FFFFFF"/>
            </w:tcBorders>
          </w:tcPr>
          <w:p w14:paraId="25948120" w14:textId="527E6491" w:rsidR="00121E00" w:rsidRPr="00F17B9F" w:rsidRDefault="00D459EF" w:rsidP="00D53F47">
            <w:pPr>
              <w:pStyle w:val="Tabletext"/>
            </w:pPr>
            <w:r>
              <w:t>0</w:t>
            </w:r>
            <w:r w:rsidR="00D53F47">
              <w:t>5</w:t>
            </w:r>
            <w:r w:rsidR="00E749B2">
              <w:t>-</w:t>
            </w:r>
            <w:r w:rsidR="00D53F47">
              <w:t>Sep</w:t>
            </w:r>
            <w:r w:rsidR="009C2E5C">
              <w:t>-2017</w:t>
            </w:r>
          </w:p>
        </w:tc>
        <w:tc>
          <w:tcPr>
            <w:tcW w:w="3420" w:type="dxa"/>
            <w:tcBorders>
              <w:top w:val="single" w:sz="4" w:space="0" w:color="FFFFFF"/>
            </w:tcBorders>
          </w:tcPr>
          <w:p w14:paraId="25948121" w14:textId="77777777" w:rsidR="00121E00" w:rsidRPr="00F17B9F" w:rsidRDefault="00121E00" w:rsidP="0036238B">
            <w:pPr>
              <w:pStyle w:val="Tabletext"/>
            </w:pPr>
            <w:r>
              <w:t>Initial Draft</w:t>
            </w:r>
          </w:p>
        </w:tc>
        <w:tc>
          <w:tcPr>
            <w:tcW w:w="2662" w:type="dxa"/>
            <w:tcBorders>
              <w:top w:val="single" w:sz="4" w:space="0" w:color="FFFFFF"/>
            </w:tcBorders>
          </w:tcPr>
          <w:p w14:paraId="25948122" w14:textId="32924530" w:rsidR="00121E00" w:rsidRPr="00F17B9F" w:rsidRDefault="00D53F47" w:rsidP="0036238B">
            <w:pPr>
              <w:pStyle w:val="Tabletext"/>
            </w:pPr>
            <w:r>
              <w:t>Peter</w:t>
            </w:r>
            <w:r w:rsidR="00823782">
              <w:t xml:space="preserve"> Lew</w:t>
            </w:r>
          </w:p>
        </w:tc>
      </w:tr>
      <w:tr w:rsidR="00121E00" w:rsidRPr="007E4991" w14:paraId="25948128" w14:textId="77777777" w:rsidTr="000E624C">
        <w:tc>
          <w:tcPr>
            <w:tcW w:w="1224" w:type="dxa"/>
          </w:tcPr>
          <w:p w14:paraId="25948124" w14:textId="0C04DACD" w:rsidR="00121E00" w:rsidRPr="00F17B9F" w:rsidRDefault="00823782" w:rsidP="0036238B">
            <w:pPr>
              <w:pStyle w:val="Tabletext"/>
            </w:pPr>
            <w:r>
              <w:t>0.2</w:t>
            </w:r>
          </w:p>
        </w:tc>
        <w:tc>
          <w:tcPr>
            <w:tcW w:w="1890" w:type="dxa"/>
          </w:tcPr>
          <w:p w14:paraId="25948125" w14:textId="72279691" w:rsidR="00121E00" w:rsidRPr="00F17B9F" w:rsidRDefault="00823782" w:rsidP="0036238B">
            <w:pPr>
              <w:pStyle w:val="Tabletext"/>
            </w:pPr>
            <w:r>
              <w:t>10-Oct-2017</w:t>
            </w:r>
          </w:p>
        </w:tc>
        <w:tc>
          <w:tcPr>
            <w:tcW w:w="3420" w:type="dxa"/>
          </w:tcPr>
          <w:p w14:paraId="25948126" w14:textId="2E99E229" w:rsidR="00121E00" w:rsidRPr="00F17B9F" w:rsidRDefault="00823782" w:rsidP="0036238B">
            <w:pPr>
              <w:pStyle w:val="Tabletext"/>
            </w:pPr>
            <w:r>
              <w:t>Revised entire document</w:t>
            </w:r>
          </w:p>
        </w:tc>
        <w:tc>
          <w:tcPr>
            <w:tcW w:w="2662" w:type="dxa"/>
          </w:tcPr>
          <w:p w14:paraId="25948127" w14:textId="0207FA10" w:rsidR="00121E00" w:rsidRPr="00F17B9F" w:rsidRDefault="00823782" w:rsidP="0036238B">
            <w:pPr>
              <w:pStyle w:val="Tabletext"/>
            </w:pPr>
            <w:r>
              <w:t>Peter Lew</w:t>
            </w:r>
          </w:p>
        </w:tc>
      </w:tr>
      <w:tr w:rsidR="00121E00" w:rsidRPr="007E4991" w14:paraId="2594812D" w14:textId="77777777" w:rsidTr="000E624C">
        <w:tc>
          <w:tcPr>
            <w:tcW w:w="1224" w:type="dxa"/>
          </w:tcPr>
          <w:p w14:paraId="25948129" w14:textId="50638F60" w:rsidR="00121E00" w:rsidRPr="00F17B9F" w:rsidRDefault="00A2037B" w:rsidP="0036238B">
            <w:pPr>
              <w:pStyle w:val="Tabletext"/>
            </w:pPr>
            <w:ins w:id="2" w:author="Lew, Peter (CA - British Columbia)" w:date="2018-01-02T16:31:00Z">
              <w:r>
                <w:t>0.3</w:t>
              </w:r>
            </w:ins>
          </w:p>
        </w:tc>
        <w:tc>
          <w:tcPr>
            <w:tcW w:w="1890" w:type="dxa"/>
          </w:tcPr>
          <w:p w14:paraId="2594812A" w14:textId="6FCD8651" w:rsidR="00121E00" w:rsidRPr="00F17B9F" w:rsidRDefault="00A2037B" w:rsidP="0036238B">
            <w:pPr>
              <w:pStyle w:val="Tabletext"/>
            </w:pPr>
            <w:ins w:id="3" w:author="Lew, Peter (CA - British Columbia)" w:date="2018-01-02T16:31:00Z">
              <w:r>
                <w:t>02-Jan-2018</w:t>
              </w:r>
            </w:ins>
          </w:p>
        </w:tc>
        <w:tc>
          <w:tcPr>
            <w:tcW w:w="3420" w:type="dxa"/>
          </w:tcPr>
          <w:p w14:paraId="2594812B" w14:textId="1A094509" w:rsidR="00121E00" w:rsidRPr="00F17B9F" w:rsidRDefault="00A2037B" w:rsidP="0036238B">
            <w:pPr>
              <w:pStyle w:val="Tabletext"/>
            </w:pPr>
            <w:ins w:id="4" w:author="Lew, Peter (CA - British Columbia)" w:date="2018-01-02T16:32:00Z">
              <w:r>
                <w:t>Revised entire document</w:t>
              </w:r>
            </w:ins>
          </w:p>
        </w:tc>
        <w:tc>
          <w:tcPr>
            <w:tcW w:w="2662" w:type="dxa"/>
          </w:tcPr>
          <w:p w14:paraId="2594812C" w14:textId="34930C1B" w:rsidR="00121E00" w:rsidRPr="00F17B9F" w:rsidRDefault="00A2037B" w:rsidP="0036238B">
            <w:pPr>
              <w:pStyle w:val="Tabletext"/>
            </w:pPr>
            <w:ins w:id="5" w:author="Lew, Peter (CA - British Columbia)" w:date="2018-01-02T16:32:00Z">
              <w:r>
                <w:t>Peter Lew</w:t>
              </w:r>
            </w:ins>
          </w:p>
        </w:tc>
      </w:tr>
      <w:tr w:rsidR="00121E00" w:rsidRPr="007E4991" w14:paraId="25948132" w14:textId="77777777" w:rsidTr="000E624C">
        <w:tc>
          <w:tcPr>
            <w:tcW w:w="1224" w:type="dxa"/>
          </w:tcPr>
          <w:p w14:paraId="2594812E" w14:textId="6CA5A3B0" w:rsidR="00121E00" w:rsidRPr="00F17B9F" w:rsidRDefault="008A1268" w:rsidP="0036238B">
            <w:pPr>
              <w:pStyle w:val="Tabletext"/>
            </w:pPr>
            <w:ins w:id="6" w:author="Lew, Peter (CA - British Columbia)" w:date="2018-02-28T17:08:00Z">
              <w:r>
                <w:t>0.4</w:t>
              </w:r>
            </w:ins>
          </w:p>
        </w:tc>
        <w:tc>
          <w:tcPr>
            <w:tcW w:w="1890" w:type="dxa"/>
          </w:tcPr>
          <w:p w14:paraId="2594812F" w14:textId="547DB744" w:rsidR="00121E00" w:rsidRPr="00F17B9F" w:rsidRDefault="008A1268" w:rsidP="0036238B">
            <w:pPr>
              <w:pStyle w:val="Tabletext"/>
            </w:pPr>
            <w:ins w:id="7" w:author="Lew, Peter (CA - British Columbia)" w:date="2018-02-28T17:08:00Z">
              <w:r>
                <w:t>28-Feb-2018</w:t>
              </w:r>
            </w:ins>
          </w:p>
        </w:tc>
        <w:tc>
          <w:tcPr>
            <w:tcW w:w="3420" w:type="dxa"/>
          </w:tcPr>
          <w:p w14:paraId="25948130" w14:textId="3407879F" w:rsidR="00121E00" w:rsidRPr="00F17B9F" w:rsidRDefault="008A1268" w:rsidP="0036238B">
            <w:pPr>
              <w:pStyle w:val="Tabletext"/>
            </w:pPr>
            <w:ins w:id="8" w:author="Lew, Peter (CA - British Columbia)" w:date="2018-02-28T17:08:00Z">
              <w:r>
                <w:t>Updated POS extraction logic</w:t>
              </w:r>
            </w:ins>
          </w:p>
        </w:tc>
        <w:tc>
          <w:tcPr>
            <w:tcW w:w="2662" w:type="dxa"/>
          </w:tcPr>
          <w:p w14:paraId="25948131" w14:textId="1403A98C" w:rsidR="00121E00" w:rsidRPr="00F17B9F" w:rsidRDefault="008A1268" w:rsidP="0036238B">
            <w:pPr>
              <w:pStyle w:val="Tabletext"/>
            </w:pPr>
            <w:ins w:id="9" w:author="Lew, Peter (CA - British Columbia)" w:date="2018-02-28T17:08:00Z">
              <w:r>
                <w:t>Peter Lew</w:t>
              </w:r>
            </w:ins>
          </w:p>
        </w:tc>
      </w:tr>
    </w:tbl>
    <w:p w14:paraId="25948133" w14:textId="313FCE33" w:rsidR="00121E00" w:rsidRPr="00FD27CC" w:rsidDel="00921409" w:rsidRDefault="00121E00" w:rsidP="00121E00">
      <w:pPr>
        <w:pStyle w:val="DocumentInformation"/>
        <w:rPr>
          <w:del w:id="10" w:author="Chung, Sally (CA - Alberta)" w:date="2017-11-07T13:45:00Z"/>
        </w:rPr>
      </w:pPr>
      <w:del w:id="11" w:author="Chung, Sally (CA - Alberta)" w:date="2017-11-07T13:45:00Z">
        <w:r w:rsidRPr="00886087" w:rsidDel="00921409">
          <w:delText>Document Review/Approval History</w:delText>
        </w:r>
      </w:del>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121E00" w:rsidRPr="007E4991" w:rsidDel="00921409" w14:paraId="25948138" w14:textId="1AA2E195" w:rsidTr="000E624C">
        <w:trPr>
          <w:trHeight w:val="266"/>
          <w:tblHeader/>
          <w:del w:id="12" w:author="Chung, Sally (CA - Alberta)" w:date="2017-11-07T13:45:00Z"/>
        </w:trPr>
        <w:tc>
          <w:tcPr>
            <w:tcW w:w="1674" w:type="dxa"/>
            <w:tcBorders>
              <w:top w:val="single" w:sz="4" w:space="0" w:color="002776"/>
              <w:left w:val="single" w:sz="4" w:space="0" w:color="002776"/>
              <w:bottom w:val="single" w:sz="4" w:space="0" w:color="FFFFFF"/>
              <w:right w:val="single" w:sz="4" w:space="0" w:color="FFFFFF"/>
            </w:tcBorders>
            <w:shd w:val="clear" w:color="auto" w:fill="002776"/>
            <w:vAlign w:val="center"/>
          </w:tcPr>
          <w:p w14:paraId="25948134" w14:textId="7480AB0B" w:rsidR="00121E00" w:rsidRPr="00033139" w:rsidDel="00921409" w:rsidRDefault="00121E00" w:rsidP="000E624C">
            <w:pPr>
              <w:pStyle w:val="Tablehead1"/>
              <w:rPr>
                <w:del w:id="13" w:author="Chung, Sally (CA - Alberta)" w:date="2017-11-07T13:45:00Z"/>
              </w:rPr>
            </w:pPr>
            <w:del w:id="14" w:author="Chung, Sally (CA - Alberta)" w:date="2017-11-07T13:45:00Z">
              <w:r w:rsidRPr="00033139" w:rsidDel="00921409">
                <w:delText>Date</w:delText>
              </w:r>
            </w:del>
          </w:p>
        </w:tc>
        <w:tc>
          <w:tcPr>
            <w:tcW w:w="2160" w:type="dxa"/>
            <w:tcBorders>
              <w:top w:val="single" w:sz="4" w:space="0" w:color="002776"/>
              <w:left w:val="single" w:sz="4" w:space="0" w:color="FFFFFF"/>
              <w:bottom w:val="single" w:sz="4" w:space="0" w:color="FFFFFF"/>
              <w:right w:val="single" w:sz="4" w:space="0" w:color="FFFFFF"/>
            </w:tcBorders>
            <w:shd w:val="clear" w:color="auto" w:fill="002776"/>
            <w:vAlign w:val="center"/>
          </w:tcPr>
          <w:p w14:paraId="25948135" w14:textId="248A32BB" w:rsidR="00121E00" w:rsidRPr="00033139" w:rsidDel="00921409" w:rsidRDefault="00121E00" w:rsidP="000E624C">
            <w:pPr>
              <w:pStyle w:val="Tablehead1"/>
              <w:rPr>
                <w:del w:id="15" w:author="Chung, Sally (CA - Alberta)" w:date="2017-11-07T13:45:00Z"/>
              </w:rPr>
            </w:pPr>
            <w:del w:id="16" w:author="Chung, Sally (CA - Alberta)" w:date="2017-11-07T13:45:00Z">
              <w:r w:rsidRPr="00033139" w:rsidDel="00921409">
                <w:delText>Name</w:delText>
              </w:r>
            </w:del>
          </w:p>
        </w:tc>
        <w:tc>
          <w:tcPr>
            <w:tcW w:w="2700" w:type="dxa"/>
            <w:tcBorders>
              <w:top w:val="single" w:sz="4" w:space="0" w:color="002776"/>
              <w:left w:val="single" w:sz="4" w:space="0" w:color="FFFFFF"/>
              <w:bottom w:val="single" w:sz="4" w:space="0" w:color="FFFFFF"/>
              <w:right w:val="single" w:sz="4" w:space="0" w:color="FFFFFF"/>
            </w:tcBorders>
            <w:shd w:val="clear" w:color="auto" w:fill="002776"/>
            <w:vAlign w:val="center"/>
          </w:tcPr>
          <w:p w14:paraId="25948136" w14:textId="26EC768E" w:rsidR="00121E00" w:rsidRPr="00033139" w:rsidDel="00921409" w:rsidRDefault="00121E00" w:rsidP="000E624C">
            <w:pPr>
              <w:pStyle w:val="Tablehead1"/>
              <w:rPr>
                <w:del w:id="17" w:author="Chung, Sally (CA - Alberta)" w:date="2017-11-07T13:45:00Z"/>
              </w:rPr>
            </w:pPr>
            <w:del w:id="18" w:author="Chung, Sally (CA - Alberta)" w:date="2017-11-07T13:45:00Z">
              <w:r w:rsidRPr="00033139" w:rsidDel="00921409">
                <w:delText>Organization</w:delText>
              </w:r>
              <w:r w:rsidDel="00921409">
                <w:delText>/Title</w:delText>
              </w:r>
            </w:del>
          </w:p>
        </w:tc>
        <w:tc>
          <w:tcPr>
            <w:tcW w:w="2676" w:type="dxa"/>
            <w:tcBorders>
              <w:top w:val="single" w:sz="4" w:space="0" w:color="002776"/>
              <w:left w:val="single" w:sz="4" w:space="0" w:color="FFFFFF"/>
              <w:bottom w:val="single" w:sz="4" w:space="0" w:color="FFFFFF"/>
              <w:right w:val="single" w:sz="4" w:space="0" w:color="002776"/>
            </w:tcBorders>
            <w:shd w:val="clear" w:color="auto" w:fill="002776"/>
            <w:vAlign w:val="center"/>
          </w:tcPr>
          <w:p w14:paraId="25948137" w14:textId="3446C93C" w:rsidR="00121E00" w:rsidRPr="00033139" w:rsidDel="00921409" w:rsidRDefault="00121E00" w:rsidP="000E624C">
            <w:pPr>
              <w:pStyle w:val="Tablehead1"/>
              <w:rPr>
                <w:del w:id="19" w:author="Chung, Sally (CA - Alberta)" w:date="2017-11-07T13:45:00Z"/>
              </w:rPr>
            </w:pPr>
            <w:del w:id="20" w:author="Chung, Sally (CA - Alberta)" w:date="2017-11-07T13:45:00Z">
              <w:r w:rsidDel="00921409">
                <w:delText>Comments</w:delText>
              </w:r>
            </w:del>
          </w:p>
        </w:tc>
      </w:tr>
      <w:tr w:rsidR="00121E00" w:rsidRPr="007E4991" w:rsidDel="00921409" w14:paraId="25948142" w14:textId="5C599E4D" w:rsidTr="000E624C">
        <w:trPr>
          <w:trHeight w:val="319"/>
          <w:del w:id="21" w:author="Chung, Sally (CA - Alberta)" w:date="2017-11-07T13:45:00Z"/>
        </w:trPr>
        <w:tc>
          <w:tcPr>
            <w:tcW w:w="1674" w:type="dxa"/>
          </w:tcPr>
          <w:p w14:paraId="2594813E" w14:textId="75B4E259" w:rsidR="00121E00" w:rsidRPr="00F17B9F" w:rsidDel="00921409" w:rsidRDefault="00121E00" w:rsidP="0036238B">
            <w:pPr>
              <w:pStyle w:val="Tabletext"/>
              <w:rPr>
                <w:del w:id="22" w:author="Chung, Sally (CA - Alberta)" w:date="2017-11-07T13:45:00Z"/>
              </w:rPr>
            </w:pPr>
          </w:p>
        </w:tc>
        <w:tc>
          <w:tcPr>
            <w:tcW w:w="2160" w:type="dxa"/>
          </w:tcPr>
          <w:p w14:paraId="2594813F" w14:textId="6FC0903D" w:rsidR="00121E00" w:rsidRPr="00F17B9F" w:rsidDel="00921409" w:rsidRDefault="00C07B58" w:rsidP="0036238B">
            <w:pPr>
              <w:pStyle w:val="Tabletext"/>
              <w:rPr>
                <w:del w:id="23" w:author="Chung, Sally (CA - Alberta)" w:date="2017-11-07T13:45:00Z"/>
              </w:rPr>
            </w:pPr>
            <w:del w:id="24" w:author="Chung, Sally (CA - Alberta)" w:date="2017-11-07T13:45:00Z">
              <w:r w:rsidDel="00921409">
                <w:delText>Hakim Natour</w:delText>
              </w:r>
            </w:del>
          </w:p>
        </w:tc>
        <w:tc>
          <w:tcPr>
            <w:tcW w:w="2700" w:type="dxa"/>
          </w:tcPr>
          <w:p w14:paraId="25948140" w14:textId="496A6AFF" w:rsidR="00121E00" w:rsidRPr="00F17B9F" w:rsidDel="00921409" w:rsidRDefault="00121E00" w:rsidP="0036238B">
            <w:pPr>
              <w:pStyle w:val="Tabletext"/>
              <w:rPr>
                <w:del w:id="25" w:author="Chung, Sally (CA - Alberta)" w:date="2017-11-07T13:45:00Z"/>
              </w:rPr>
            </w:pPr>
          </w:p>
        </w:tc>
        <w:tc>
          <w:tcPr>
            <w:tcW w:w="2676" w:type="dxa"/>
          </w:tcPr>
          <w:p w14:paraId="25948141" w14:textId="129795C7" w:rsidR="00121E00" w:rsidRPr="00F17B9F" w:rsidDel="00921409" w:rsidRDefault="00121E00" w:rsidP="0036238B">
            <w:pPr>
              <w:pStyle w:val="Tabletext"/>
              <w:rPr>
                <w:del w:id="26" w:author="Chung, Sally (CA - Alberta)" w:date="2017-11-07T13:45:00Z"/>
              </w:rPr>
            </w:pPr>
          </w:p>
        </w:tc>
      </w:tr>
      <w:tr w:rsidR="00121E00" w:rsidRPr="007E4991" w:rsidDel="00921409" w14:paraId="25948147" w14:textId="481B7925" w:rsidTr="000E624C">
        <w:trPr>
          <w:trHeight w:val="319"/>
          <w:del w:id="27" w:author="Chung, Sally (CA - Alberta)" w:date="2017-11-07T13:45:00Z"/>
        </w:trPr>
        <w:tc>
          <w:tcPr>
            <w:tcW w:w="1674" w:type="dxa"/>
          </w:tcPr>
          <w:p w14:paraId="25948143" w14:textId="213E30E8" w:rsidR="00121E00" w:rsidRPr="00F17B9F" w:rsidDel="00921409" w:rsidRDefault="00931FAB" w:rsidP="0036238B">
            <w:pPr>
              <w:pStyle w:val="Tabletext"/>
              <w:rPr>
                <w:del w:id="28" w:author="Chung, Sally (CA - Alberta)" w:date="2017-11-07T13:45:00Z"/>
              </w:rPr>
            </w:pPr>
            <w:del w:id="29" w:author="Chung, Sally (CA - Alberta)" w:date="2017-11-07T13:45:00Z">
              <w:r w:rsidDel="00921409">
                <w:delText>05-Oct-2017</w:delText>
              </w:r>
            </w:del>
          </w:p>
        </w:tc>
        <w:tc>
          <w:tcPr>
            <w:tcW w:w="2160" w:type="dxa"/>
          </w:tcPr>
          <w:p w14:paraId="25948144" w14:textId="5DBFA7D5" w:rsidR="00121E00" w:rsidRPr="00F17B9F" w:rsidDel="00921409" w:rsidRDefault="00C07B58" w:rsidP="0036238B">
            <w:pPr>
              <w:pStyle w:val="Tabletext"/>
              <w:rPr>
                <w:del w:id="30" w:author="Chung, Sally (CA - Alberta)" w:date="2017-11-07T13:45:00Z"/>
              </w:rPr>
            </w:pPr>
            <w:del w:id="31" w:author="Chung, Sally (CA - Alberta)" w:date="2017-11-07T13:45:00Z">
              <w:r w:rsidDel="00921409">
                <w:delText>Jeremey Rawlins</w:delText>
              </w:r>
            </w:del>
          </w:p>
        </w:tc>
        <w:tc>
          <w:tcPr>
            <w:tcW w:w="2700" w:type="dxa"/>
          </w:tcPr>
          <w:p w14:paraId="25948145" w14:textId="54449007" w:rsidR="00121E00" w:rsidRPr="00F17B9F" w:rsidDel="00921409" w:rsidRDefault="00931FAB" w:rsidP="0036238B">
            <w:pPr>
              <w:pStyle w:val="Tabletext"/>
              <w:rPr>
                <w:del w:id="32" w:author="Chung, Sally (CA - Alberta)" w:date="2017-11-07T13:45:00Z"/>
              </w:rPr>
            </w:pPr>
            <w:del w:id="33" w:author="Chung, Sally (CA - Alberta)" w:date="2017-11-07T13:45:00Z">
              <w:r w:rsidDel="00921409">
                <w:delText>Shaw</w:delText>
              </w:r>
            </w:del>
          </w:p>
        </w:tc>
        <w:tc>
          <w:tcPr>
            <w:tcW w:w="2676" w:type="dxa"/>
          </w:tcPr>
          <w:p w14:paraId="25948146" w14:textId="3B9E6F2A" w:rsidR="00121E00" w:rsidRPr="00F17B9F" w:rsidDel="00921409" w:rsidRDefault="00931FAB" w:rsidP="0036238B">
            <w:pPr>
              <w:pStyle w:val="Tabletext"/>
              <w:rPr>
                <w:del w:id="34" w:author="Chung, Sally (CA - Alberta)" w:date="2017-11-07T13:45:00Z"/>
              </w:rPr>
            </w:pPr>
            <w:del w:id="35" w:author="Chung, Sally (CA - Alberta)" w:date="2017-11-07T13:45:00Z">
              <w:r w:rsidDel="00921409">
                <w:delText>Reviewed</w:delText>
              </w:r>
            </w:del>
          </w:p>
        </w:tc>
      </w:tr>
      <w:tr w:rsidR="00C07B58" w:rsidRPr="007E4991" w:rsidDel="00921409" w14:paraId="13450A9F" w14:textId="143594DA" w:rsidTr="000E624C">
        <w:trPr>
          <w:trHeight w:val="332"/>
          <w:del w:id="36" w:author="Chung, Sally (CA - Alberta)" w:date="2017-11-07T13:45:00Z"/>
        </w:trPr>
        <w:tc>
          <w:tcPr>
            <w:tcW w:w="1674" w:type="dxa"/>
          </w:tcPr>
          <w:p w14:paraId="1FA8877A" w14:textId="610366F1" w:rsidR="00C07B58" w:rsidRPr="00F17B9F" w:rsidDel="00921409" w:rsidRDefault="00C07B58" w:rsidP="0036238B">
            <w:pPr>
              <w:pStyle w:val="Tabletext"/>
              <w:rPr>
                <w:del w:id="37" w:author="Chung, Sally (CA - Alberta)" w:date="2017-11-07T13:45:00Z"/>
              </w:rPr>
            </w:pPr>
          </w:p>
        </w:tc>
        <w:tc>
          <w:tcPr>
            <w:tcW w:w="2160" w:type="dxa"/>
          </w:tcPr>
          <w:p w14:paraId="1F621D5A" w14:textId="0B517EEE" w:rsidR="00C07B58" w:rsidDel="00921409" w:rsidRDefault="00C07B58" w:rsidP="0036238B">
            <w:pPr>
              <w:pStyle w:val="Tabletext"/>
              <w:rPr>
                <w:del w:id="38" w:author="Chung, Sally (CA - Alberta)" w:date="2017-11-07T13:45:00Z"/>
              </w:rPr>
            </w:pPr>
            <w:del w:id="39" w:author="Chung, Sally (CA - Alberta)" w:date="2017-11-07T13:45:00Z">
              <w:r w:rsidDel="00921409">
                <w:delText>Aimee Borbe</w:delText>
              </w:r>
            </w:del>
          </w:p>
        </w:tc>
        <w:tc>
          <w:tcPr>
            <w:tcW w:w="2700" w:type="dxa"/>
          </w:tcPr>
          <w:p w14:paraId="120CCADB" w14:textId="507F3146" w:rsidR="00C07B58" w:rsidRPr="00F17B9F" w:rsidDel="00921409" w:rsidRDefault="00C07B58" w:rsidP="0036238B">
            <w:pPr>
              <w:pStyle w:val="Tabletext"/>
              <w:rPr>
                <w:del w:id="40" w:author="Chung, Sally (CA - Alberta)" w:date="2017-11-07T13:45:00Z"/>
              </w:rPr>
            </w:pPr>
          </w:p>
        </w:tc>
        <w:tc>
          <w:tcPr>
            <w:tcW w:w="2676" w:type="dxa"/>
          </w:tcPr>
          <w:p w14:paraId="0FCF0023" w14:textId="3A9228D7" w:rsidR="00C07B58" w:rsidRPr="00F17B9F" w:rsidDel="00921409" w:rsidRDefault="00C07B58" w:rsidP="0036238B">
            <w:pPr>
              <w:pStyle w:val="Tabletext"/>
              <w:rPr>
                <w:del w:id="41" w:author="Chung, Sally (CA - Alberta)" w:date="2017-11-07T13:45:00Z"/>
              </w:rPr>
            </w:pPr>
          </w:p>
        </w:tc>
      </w:tr>
    </w:tbl>
    <w:p w14:paraId="25948152" w14:textId="116BF552" w:rsidR="00121E00" w:rsidRPr="00886087" w:rsidDel="00921409" w:rsidRDefault="00121E00" w:rsidP="00121E00">
      <w:pPr>
        <w:pStyle w:val="DocumentInformation"/>
        <w:rPr>
          <w:del w:id="42" w:author="Chung, Sally (CA - Alberta)" w:date="2017-11-07T13:45:00Z"/>
        </w:rPr>
      </w:pPr>
      <w:del w:id="43" w:author="Chung, Sally (CA - Alberta)" w:date="2017-11-07T13:45:00Z">
        <w:r w:rsidRPr="00886087" w:rsidDel="00921409">
          <w:delText>Distribution of Final Document</w:delText>
        </w:r>
      </w:del>
    </w:p>
    <w:p w14:paraId="25948153" w14:textId="558E262D" w:rsidR="00121E00" w:rsidDel="00921409" w:rsidRDefault="00121E00" w:rsidP="00121E00">
      <w:pPr>
        <w:pStyle w:val="Bodycopy"/>
        <w:rPr>
          <w:del w:id="44" w:author="Chung, Sally (CA - Alberta)" w:date="2017-11-07T13:45:00Z"/>
        </w:rPr>
      </w:pPr>
      <w:del w:id="45" w:author="Chung, Sally (CA - Alberta)" w:date="2017-11-07T13:45:00Z">
        <w:r w:rsidRPr="007E4991" w:rsidDel="00921409">
          <w:delText>The following people are designated recipients of the final version of this document:</w:delText>
        </w:r>
      </w:del>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121E00" w:rsidRPr="007E4991" w:rsidDel="00921409" w14:paraId="25948156" w14:textId="54D6B6E1" w:rsidTr="000E624C">
        <w:trPr>
          <w:cantSplit/>
          <w:trHeight w:val="367"/>
          <w:tblHeader/>
          <w:del w:id="46" w:author="Chung, Sally (CA - Alberta)" w:date="2017-11-07T13:45:00Z"/>
        </w:trPr>
        <w:tc>
          <w:tcPr>
            <w:tcW w:w="2632" w:type="dxa"/>
            <w:tcBorders>
              <w:top w:val="single" w:sz="4" w:space="0" w:color="002776"/>
              <w:left w:val="single" w:sz="4" w:space="0" w:color="002776"/>
              <w:bottom w:val="single" w:sz="4" w:space="0" w:color="FFFFFF"/>
              <w:right w:val="single" w:sz="4" w:space="0" w:color="FFFFFF"/>
            </w:tcBorders>
            <w:shd w:val="clear" w:color="auto" w:fill="002776"/>
            <w:vAlign w:val="center"/>
          </w:tcPr>
          <w:p w14:paraId="25948154" w14:textId="535D863F" w:rsidR="00121E00" w:rsidRPr="00033139" w:rsidDel="00921409" w:rsidRDefault="00121E00" w:rsidP="000E624C">
            <w:pPr>
              <w:pStyle w:val="Tablehead1"/>
              <w:rPr>
                <w:del w:id="47" w:author="Chung, Sally (CA - Alberta)" w:date="2017-11-07T13:45:00Z"/>
              </w:rPr>
            </w:pPr>
            <w:del w:id="48" w:author="Chung, Sally (CA - Alberta)" w:date="2017-11-07T13:45:00Z">
              <w:r w:rsidRPr="00033139" w:rsidDel="00921409">
                <w:delText>Name</w:delText>
              </w:r>
            </w:del>
          </w:p>
        </w:tc>
        <w:tc>
          <w:tcPr>
            <w:tcW w:w="6550" w:type="dxa"/>
            <w:tcBorders>
              <w:top w:val="single" w:sz="4" w:space="0" w:color="002776"/>
              <w:left w:val="single" w:sz="4" w:space="0" w:color="FFFFFF"/>
              <w:bottom w:val="single" w:sz="4" w:space="0" w:color="FFFFFF"/>
              <w:right w:val="single" w:sz="4" w:space="0" w:color="002776"/>
            </w:tcBorders>
            <w:shd w:val="clear" w:color="auto" w:fill="002776"/>
            <w:vAlign w:val="center"/>
          </w:tcPr>
          <w:p w14:paraId="25948155" w14:textId="3B660B92" w:rsidR="00121E00" w:rsidRPr="00033139" w:rsidDel="00921409" w:rsidRDefault="00121E00" w:rsidP="000E624C">
            <w:pPr>
              <w:pStyle w:val="Tablehead1"/>
              <w:rPr>
                <w:del w:id="49" w:author="Chung, Sally (CA - Alberta)" w:date="2017-11-07T13:45:00Z"/>
              </w:rPr>
            </w:pPr>
            <w:del w:id="50" w:author="Chung, Sally (CA - Alberta)" w:date="2017-11-07T13:45:00Z">
              <w:r w:rsidRPr="00033139" w:rsidDel="00921409">
                <w:delText>Organization/Title</w:delText>
              </w:r>
            </w:del>
          </w:p>
        </w:tc>
      </w:tr>
      <w:tr w:rsidR="00121E00" w:rsidRPr="007E4991" w:rsidDel="00921409" w14:paraId="25948159" w14:textId="7C1D1CE1" w:rsidTr="000E624C">
        <w:trPr>
          <w:del w:id="51" w:author="Chung, Sally (CA - Alberta)" w:date="2017-11-07T13:45:00Z"/>
        </w:trPr>
        <w:tc>
          <w:tcPr>
            <w:tcW w:w="2632" w:type="dxa"/>
            <w:tcBorders>
              <w:top w:val="single" w:sz="4" w:space="0" w:color="FFFFFF"/>
            </w:tcBorders>
          </w:tcPr>
          <w:p w14:paraId="25948157" w14:textId="4C32C395" w:rsidR="00121E00" w:rsidRPr="00F17B9F" w:rsidDel="00921409" w:rsidRDefault="00121E00" w:rsidP="0036238B">
            <w:pPr>
              <w:pStyle w:val="Tabletext"/>
              <w:rPr>
                <w:del w:id="52" w:author="Chung, Sally (CA - Alberta)" w:date="2017-11-07T13:45:00Z"/>
              </w:rPr>
            </w:pPr>
          </w:p>
        </w:tc>
        <w:tc>
          <w:tcPr>
            <w:tcW w:w="6550" w:type="dxa"/>
            <w:tcBorders>
              <w:top w:val="single" w:sz="4" w:space="0" w:color="FFFFFF"/>
            </w:tcBorders>
          </w:tcPr>
          <w:p w14:paraId="25948158" w14:textId="52860FE8" w:rsidR="00121E00" w:rsidRPr="00F17B9F" w:rsidDel="00921409" w:rsidRDefault="00121E00" w:rsidP="0036238B">
            <w:pPr>
              <w:pStyle w:val="Tabletext"/>
              <w:rPr>
                <w:del w:id="53" w:author="Chung, Sally (CA - Alberta)" w:date="2017-11-07T13:45:00Z"/>
              </w:rPr>
            </w:pPr>
          </w:p>
        </w:tc>
      </w:tr>
      <w:tr w:rsidR="00121E00" w:rsidRPr="007E4991" w:rsidDel="00921409" w14:paraId="2594815C" w14:textId="0E7BD8EA" w:rsidTr="000E624C">
        <w:trPr>
          <w:del w:id="54" w:author="Chung, Sally (CA - Alberta)" w:date="2017-11-07T13:45:00Z"/>
        </w:trPr>
        <w:tc>
          <w:tcPr>
            <w:tcW w:w="2632" w:type="dxa"/>
            <w:shd w:val="clear" w:color="auto" w:fill="FFFFFF"/>
          </w:tcPr>
          <w:p w14:paraId="2594815A" w14:textId="03E9EFA2" w:rsidR="00121E00" w:rsidRPr="00F17B9F" w:rsidDel="00921409" w:rsidRDefault="00121E00" w:rsidP="0036238B">
            <w:pPr>
              <w:pStyle w:val="Tabletext"/>
              <w:rPr>
                <w:del w:id="55" w:author="Chung, Sally (CA - Alberta)" w:date="2017-11-07T13:45:00Z"/>
              </w:rPr>
            </w:pPr>
          </w:p>
        </w:tc>
        <w:tc>
          <w:tcPr>
            <w:tcW w:w="6550" w:type="dxa"/>
            <w:shd w:val="clear" w:color="auto" w:fill="FFFFFF"/>
          </w:tcPr>
          <w:p w14:paraId="2594815B" w14:textId="409AD21F" w:rsidR="00121E00" w:rsidRPr="00F17B9F" w:rsidDel="00921409" w:rsidRDefault="00121E00" w:rsidP="0036238B">
            <w:pPr>
              <w:pStyle w:val="Tabletext"/>
              <w:rPr>
                <w:del w:id="56" w:author="Chung, Sally (CA - Alberta)" w:date="2017-11-07T13:45:00Z"/>
              </w:rPr>
            </w:pPr>
          </w:p>
        </w:tc>
      </w:tr>
      <w:tr w:rsidR="00121E00" w:rsidRPr="007E4991" w:rsidDel="00921409" w14:paraId="2594815F" w14:textId="040893E5" w:rsidTr="000E624C">
        <w:trPr>
          <w:del w:id="57" w:author="Chung, Sally (CA - Alberta)" w:date="2017-11-07T13:45:00Z"/>
        </w:trPr>
        <w:tc>
          <w:tcPr>
            <w:tcW w:w="2632" w:type="dxa"/>
          </w:tcPr>
          <w:p w14:paraId="2594815D" w14:textId="403D40D4" w:rsidR="00121E00" w:rsidRPr="00F17B9F" w:rsidDel="00921409" w:rsidRDefault="00121E00" w:rsidP="0036238B">
            <w:pPr>
              <w:pStyle w:val="Tabletext"/>
              <w:rPr>
                <w:del w:id="58" w:author="Chung, Sally (CA - Alberta)" w:date="2017-11-07T13:45:00Z"/>
              </w:rPr>
            </w:pPr>
          </w:p>
        </w:tc>
        <w:tc>
          <w:tcPr>
            <w:tcW w:w="6550" w:type="dxa"/>
          </w:tcPr>
          <w:p w14:paraId="2594815E" w14:textId="08ECEB39" w:rsidR="00121E00" w:rsidRPr="00F17B9F" w:rsidDel="00921409" w:rsidRDefault="00121E00" w:rsidP="0036238B">
            <w:pPr>
              <w:pStyle w:val="Tabletext"/>
              <w:rPr>
                <w:del w:id="59" w:author="Chung, Sally (CA - Alberta)" w:date="2017-11-07T13:45:00Z"/>
              </w:rPr>
            </w:pPr>
          </w:p>
        </w:tc>
      </w:tr>
      <w:tr w:rsidR="00121E00" w:rsidRPr="007E4991" w:rsidDel="00921409" w14:paraId="25948162" w14:textId="4DEB2C60" w:rsidTr="000E624C">
        <w:trPr>
          <w:del w:id="60" w:author="Chung, Sally (CA - Alberta)" w:date="2017-11-07T13:45:00Z"/>
        </w:trPr>
        <w:tc>
          <w:tcPr>
            <w:tcW w:w="2632" w:type="dxa"/>
            <w:shd w:val="clear" w:color="auto" w:fill="FFFFFF"/>
          </w:tcPr>
          <w:p w14:paraId="25948160" w14:textId="581E75C8" w:rsidR="00121E00" w:rsidRPr="00F17B9F" w:rsidDel="00921409" w:rsidRDefault="00121E00" w:rsidP="0036238B">
            <w:pPr>
              <w:pStyle w:val="Tabletext"/>
              <w:rPr>
                <w:del w:id="61" w:author="Chung, Sally (CA - Alberta)" w:date="2017-11-07T13:45:00Z"/>
              </w:rPr>
            </w:pPr>
          </w:p>
        </w:tc>
        <w:tc>
          <w:tcPr>
            <w:tcW w:w="6550" w:type="dxa"/>
            <w:shd w:val="clear" w:color="auto" w:fill="FFFFFF"/>
          </w:tcPr>
          <w:p w14:paraId="25948161" w14:textId="23995F56" w:rsidR="00121E00" w:rsidRPr="00F17B9F" w:rsidDel="00921409" w:rsidRDefault="00121E00" w:rsidP="0036238B">
            <w:pPr>
              <w:pStyle w:val="Tabletext"/>
              <w:rPr>
                <w:del w:id="62" w:author="Chung, Sally (CA - Alberta)" w:date="2017-11-07T13:45:00Z"/>
              </w:rPr>
            </w:pPr>
          </w:p>
        </w:tc>
      </w:tr>
    </w:tbl>
    <w:p w14:paraId="4F2D9860" w14:textId="77777777" w:rsidR="00921409" w:rsidRDefault="00921409" w:rsidP="00921409">
      <w:pPr>
        <w:rPr>
          <w:ins w:id="63" w:author="Chung, Sally (CA - Alberta)" w:date="2017-11-07T13:45:00Z"/>
          <w:rFonts w:cs="Arial"/>
          <w:b/>
          <w:bCs/>
        </w:rPr>
      </w:pPr>
    </w:p>
    <w:p w14:paraId="64D5D3E5" w14:textId="53B7D9DB" w:rsidR="00921409" w:rsidRPr="00921409" w:rsidRDefault="00921409" w:rsidP="00921409">
      <w:pPr>
        <w:rPr>
          <w:ins w:id="64" w:author="Chung, Sally (CA - Alberta)" w:date="2017-11-07T13:45:00Z"/>
          <w:rFonts w:cs="Arial"/>
        </w:rPr>
      </w:pPr>
      <w:ins w:id="65" w:author="Chung, Sally (CA - Alberta)" w:date="2017-11-07T13:45:00Z">
        <w:r w:rsidRPr="00921409">
          <w:rPr>
            <w:rFonts w:cs="Arial"/>
            <w:b/>
            <w:bCs/>
          </w:rPr>
          <w:t>Note</w:t>
        </w:r>
        <w:r w:rsidRPr="00921409">
          <w:rPr>
            <w:rFonts w:cs="Arial"/>
          </w:rPr>
          <w:t>: Reviewer and approver information will be stored within each functional spec folder on the SharePoint site.</w:t>
        </w:r>
      </w:ins>
    </w:p>
    <w:p w14:paraId="0B9E0106" w14:textId="77777777" w:rsidR="00931FAB" w:rsidRDefault="00931FAB" w:rsidP="00153BB6">
      <w:pPr>
        <w:pStyle w:val="TOC"/>
      </w:pPr>
    </w:p>
    <w:p w14:paraId="7A5E8844" w14:textId="77777777" w:rsidR="00931FAB" w:rsidRDefault="00931FAB">
      <w:pPr>
        <w:rPr>
          <w:rFonts w:cs="Arial"/>
          <w:b/>
          <w:color w:val="002776"/>
          <w:sz w:val="24"/>
          <w:szCs w:val="24"/>
        </w:rPr>
      </w:pPr>
      <w:r>
        <w:br w:type="page"/>
      </w:r>
    </w:p>
    <w:p w14:paraId="25948163" w14:textId="479A027E" w:rsidR="00153BB6" w:rsidRPr="000E1F25" w:rsidRDefault="00153BB6" w:rsidP="00153BB6">
      <w:pPr>
        <w:pStyle w:val="TOC"/>
      </w:pPr>
      <w:r w:rsidRPr="000E1F25">
        <w:lastRenderedPageBreak/>
        <w:t>Table of Contents</w:t>
      </w:r>
    </w:p>
    <w:p w14:paraId="620A0D42" w14:textId="7D8ED4BE" w:rsidR="00931FAB" w:rsidRDefault="00153BB6">
      <w:pPr>
        <w:pStyle w:val="TOC1"/>
        <w:rPr>
          <w:rFonts w:asciiTheme="minorHAnsi" w:eastAsiaTheme="minorEastAsia" w:hAnsiTheme="minorHAnsi" w:cstheme="minorBidi"/>
          <w:b w:val="0"/>
          <w:noProof/>
          <w:sz w:val="22"/>
          <w:szCs w:val="22"/>
        </w:rPr>
      </w:pPr>
      <w:r w:rsidRPr="00D758B8">
        <w:rPr>
          <w:noProof/>
          <w:color w:val="333333"/>
        </w:rPr>
        <w:fldChar w:fldCharType="begin"/>
      </w:r>
      <w:r w:rsidRPr="00D758B8">
        <w:rPr>
          <w:color w:val="333333"/>
        </w:rPr>
        <w:instrText xml:space="preserve"> TOC \o "1-4" \h \z \u </w:instrText>
      </w:r>
      <w:r w:rsidRPr="00D758B8">
        <w:rPr>
          <w:noProof/>
          <w:color w:val="333333"/>
        </w:rPr>
        <w:fldChar w:fldCharType="separate"/>
      </w:r>
      <w:hyperlink w:anchor="_Toc495416642" w:history="1">
        <w:r w:rsidR="00931FAB" w:rsidRPr="00080F99">
          <w:rPr>
            <w:rStyle w:val="Hyperlink"/>
            <w:noProof/>
          </w:rPr>
          <w:t>1</w:t>
        </w:r>
        <w:r w:rsidR="00931FAB">
          <w:rPr>
            <w:rFonts w:asciiTheme="minorHAnsi" w:eastAsiaTheme="minorEastAsia" w:hAnsiTheme="minorHAnsi" w:cstheme="minorBidi"/>
            <w:b w:val="0"/>
            <w:noProof/>
            <w:sz w:val="22"/>
            <w:szCs w:val="22"/>
          </w:rPr>
          <w:tab/>
        </w:r>
        <w:r w:rsidR="00931FAB" w:rsidRPr="00080F99">
          <w:rPr>
            <w:rStyle w:val="Hyperlink"/>
            <w:noProof/>
          </w:rPr>
          <w:t>Interface Overview</w:t>
        </w:r>
        <w:r w:rsidR="00931FAB">
          <w:rPr>
            <w:noProof/>
            <w:webHidden/>
          </w:rPr>
          <w:tab/>
        </w:r>
        <w:r w:rsidR="00931FAB">
          <w:rPr>
            <w:noProof/>
            <w:webHidden/>
          </w:rPr>
          <w:fldChar w:fldCharType="begin"/>
        </w:r>
        <w:r w:rsidR="00931FAB">
          <w:rPr>
            <w:noProof/>
            <w:webHidden/>
          </w:rPr>
          <w:instrText xml:space="preserve"> PAGEREF _Toc495416642 \h </w:instrText>
        </w:r>
        <w:r w:rsidR="00931FAB">
          <w:rPr>
            <w:noProof/>
            <w:webHidden/>
          </w:rPr>
        </w:r>
        <w:r w:rsidR="00931FAB">
          <w:rPr>
            <w:noProof/>
            <w:webHidden/>
          </w:rPr>
          <w:fldChar w:fldCharType="separate"/>
        </w:r>
        <w:r w:rsidR="00931FAB">
          <w:rPr>
            <w:noProof/>
            <w:webHidden/>
          </w:rPr>
          <w:t>4</w:t>
        </w:r>
        <w:r w:rsidR="00931FAB">
          <w:rPr>
            <w:noProof/>
            <w:webHidden/>
          </w:rPr>
          <w:fldChar w:fldCharType="end"/>
        </w:r>
      </w:hyperlink>
    </w:p>
    <w:p w14:paraId="36AB90D1" w14:textId="49704D9F" w:rsidR="00931FAB" w:rsidRDefault="00A35C9B">
      <w:pPr>
        <w:pStyle w:val="TOC2"/>
        <w:rPr>
          <w:rFonts w:asciiTheme="minorHAnsi" w:eastAsiaTheme="minorEastAsia" w:hAnsiTheme="minorHAnsi" w:cstheme="minorBidi"/>
          <w:sz w:val="22"/>
          <w:szCs w:val="22"/>
        </w:rPr>
      </w:pPr>
      <w:hyperlink w:anchor="_Toc495416643" w:history="1">
        <w:r w:rsidR="00931FAB" w:rsidRPr="00080F99">
          <w:rPr>
            <w:rStyle w:val="Hyperlink"/>
          </w:rPr>
          <w:t>1.1</w:t>
        </w:r>
        <w:r w:rsidR="00931FAB">
          <w:rPr>
            <w:rFonts w:asciiTheme="minorHAnsi" w:eastAsiaTheme="minorEastAsia" w:hAnsiTheme="minorHAnsi" w:cstheme="minorBidi"/>
            <w:sz w:val="22"/>
            <w:szCs w:val="22"/>
          </w:rPr>
          <w:tab/>
        </w:r>
        <w:r w:rsidR="00931FAB" w:rsidRPr="00080F99">
          <w:rPr>
            <w:rStyle w:val="Hyperlink"/>
          </w:rPr>
          <w:t>Business Object Overview / Scope Definition</w:t>
        </w:r>
        <w:r w:rsidR="00931FAB">
          <w:rPr>
            <w:webHidden/>
          </w:rPr>
          <w:tab/>
        </w:r>
        <w:r w:rsidR="00931FAB">
          <w:rPr>
            <w:webHidden/>
          </w:rPr>
          <w:fldChar w:fldCharType="begin"/>
        </w:r>
        <w:r w:rsidR="00931FAB">
          <w:rPr>
            <w:webHidden/>
          </w:rPr>
          <w:instrText xml:space="preserve"> PAGEREF _Toc495416643 \h </w:instrText>
        </w:r>
        <w:r w:rsidR="00931FAB">
          <w:rPr>
            <w:webHidden/>
          </w:rPr>
        </w:r>
        <w:r w:rsidR="00931FAB">
          <w:rPr>
            <w:webHidden/>
          </w:rPr>
          <w:fldChar w:fldCharType="separate"/>
        </w:r>
        <w:r w:rsidR="00931FAB">
          <w:rPr>
            <w:webHidden/>
          </w:rPr>
          <w:t>4</w:t>
        </w:r>
        <w:r w:rsidR="00931FAB">
          <w:rPr>
            <w:webHidden/>
          </w:rPr>
          <w:fldChar w:fldCharType="end"/>
        </w:r>
      </w:hyperlink>
    </w:p>
    <w:p w14:paraId="6EDF74B8" w14:textId="2C2DE072" w:rsidR="00931FAB" w:rsidRDefault="00A35C9B">
      <w:pPr>
        <w:pStyle w:val="TOC2"/>
        <w:rPr>
          <w:rFonts w:asciiTheme="minorHAnsi" w:eastAsiaTheme="minorEastAsia" w:hAnsiTheme="minorHAnsi" w:cstheme="minorBidi"/>
          <w:sz w:val="22"/>
          <w:szCs w:val="22"/>
        </w:rPr>
      </w:pPr>
      <w:hyperlink w:anchor="_Toc495416644" w:history="1">
        <w:r w:rsidR="00931FAB" w:rsidRPr="00080F99">
          <w:rPr>
            <w:rStyle w:val="Hyperlink"/>
          </w:rPr>
          <w:t>1.2</w:t>
        </w:r>
        <w:r w:rsidR="00931FAB">
          <w:rPr>
            <w:rFonts w:asciiTheme="minorHAnsi" w:eastAsiaTheme="minorEastAsia" w:hAnsiTheme="minorHAnsi" w:cstheme="minorBidi"/>
            <w:sz w:val="22"/>
            <w:szCs w:val="22"/>
          </w:rPr>
          <w:tab/>
        </w:r>
        <w:r w:rsidR="00931FAB" w:rsidRPr="00080F99">
          <w:rPr>
            <w:rStyle w:val="Hyperlink"/>
          </w:rPr>
          <w:t>Assumptions</w:t>
        </w:r>
        <w:r w:rsidR="00931FAB">
          <w:rPr>
            <w:webHidden/>
          </w:rPr>
          <w:tab/>
        </w:r>
        <w:r w:rsidR="00931FAB">
          <w:rPr>
            <w:webHidden/>
          </w:rPr>
          <w:fldChar w:fldCharType="begin"/>
        </w:r>
        <w:r w:rsidR="00931FAB">
          <w:rPr>
            <w:webHidden/>
          </w:rPr>
          <w:instrText xml:space="preserve"> PAGEREF _Toc495416644 \h </w:instrText>
        </w:r>
        <w:r w:rsidR="00931FAB">
          <w:rPr>
            <w:webHidden/>
          </w:rPr>
        </w:r>
        <w:r w:rsidR="00931FAB">
          <w:rPr>
            <w:webHidden/>
          </w:rPr>
          <w:fldChar w:fldCharType="separate"/>
        </w:r>
        <w:r w:rsidR="00931FAB">
          <w:rPr>
            <w:webHidden/>
          </w:rPr>
          <w:t>4</w:t>
        </w:r>
        <w:r w:rsidR="00931FAB">
          <w:rPr>
            <w:webHidden/>
          </w:rPr>
          <w:fldChar w:fldCharType="end"/>
        </w:r>
      </w:hyperlink>
    </w:p>
    <w:p w14:paraId="0D8DAC09" w14:textId="0D7966D6" w:rsidR="00931FAB" w:rsidRDefault="00A35C9B">
      <w:pPr>
        <w:pStyle w:val="TOC2"/>
        <w:rPr>
          <w:rFonts w:asciiTheme="minorHAnsi" w:eastAsiaTheme="minorEastAsia" w:hAnsiTheme="minorHAnsi" w:cstheme="minorBidi"/>
          <w:sz w:val="22"/>
          <w:szCs w:val="22"/>
        </w:rPr>
      </w:pPr>
      <w:hyperlink w:anchor="_Toc495416645" w:history="1">
        <w:r w:rsidR="00931FAB" w:rsidRPr="00080F99">
          <w:rPr>
            <w:rStyle w:val="Hyperlink"/>
          </w:rPr>
          <w:t>1.3</w:t>
        </w:r>
        <w:r w:rsidR="00931FAB">
          <w:rPr>
            <w:rFonts w:asciiTheme="minorHAnsi" w:eastAsiaTheme="minorEastAsia" w:hAnsiTheme="minorHAnsi" w:cstheme="minorBidi"/>
            <w:sz w:val="22"/>
            <w:szCs w:val="22"/>
          </w:rPr>
          <w:tab/>
        </w:r>
        <w:r w:rsidR="00931FAB" w:rsidRPr="00080F99">
          <w:rPr>
            <w:rStyle w:val="Hyperlink"/>
          </w:rPr>
          <w:t>Dependencies and Prerequisites</w:t>
        </w:r>
        <w:r w:rsidR="00931FAB">
          <w:rPr>
            <w:webHidden/>
          </w:rPr>
          <w:tab/>
        </w:r>
        <w:r w:rsidR="00931FAB">
          <w:rPr>
            <w:webHidden/>
          </w:rPr>
          <w:fldChar w:fldCharType="begin"/>
        </w:r>
        <w:r w:rsidR="00931FAB">
          <w:rPr>
            <w:webHidden/>
          </w:rPr>
          <w:instrText xml:space="preserve"> PAGEREF _Toc495416645 \h </w:instrText>
        </w:r>
        <w:r w:rsidR="00931FAB">
          <w:rPr>
            <w:webHidden/>
          </w:rPr>
        </w:r>
        <w:r w:rsidR="00931FAB">
          <w:rPr>
            <w:webHidden/>
          </w:rPr>
          <w:fldChar w:fldCharType="separate"/>
        </w:r>
        <w:r w:rsidR="00931FAB">
          <w:rPr>
            <w:webHidden/>
          </w:rPr>
          <w:t>4</w:t>
        </w:r>
        <w:r w:rsidR="00931FAB">
          <w:rPr>
            <w:webHidden/>
          </w:rPr>
          <w:fldChar w:fldCharType="end"/>
        </w:r>
      </w:hyperlink>
    </w:p>
    <w:p w14:paraId="0F0D8C0C" w14:textId="418E556B" w:rsidR="00931FAB" w:rsidRDefault="00A35C9B">
      <w:pPr>
        <w:pStyle w:val="TOC1"/>
        <w:rPr>
          <w:rFonts w:asciiTheme="minorHAnsi" w:eastAsiaTheme="minorEastAsia" w:hAnsiTheme="minorHAnsi" w:cstheme="minorBidi"/>
          <w:b w:val="0"/>
          <w:noProof/>
          <w:sz w:val="22"/>
          <w:szCs w:val="22"/>
        </w:rPr>
      </w:pPr>
      <w:hyperlink w:anchor="_Toc495416646" w:history="1">
        <w:r w:rsidR="00931FAB" w:rsidRPr="00080F99">
          <w:rPr>
            <w:rStyle w:val="Hyperlink"/>
            <w:noProof/>
          </w:rPr>
          <w:t>2</w:t>
        </w:r>
        <w:r w:rsidR="00931FAB">
          <w:rPr>
            <w:rFonts w:asciiTheme="minorHAnsi" w:eastAsiaTheme="minorEastAsia" w:hAnsiTheme="minorHAnsi" w:cstheme="minorBidi"/>
            <w:b w:val="0"/>
            <w:noProof/>
            <w:sz w:val="22"/>
            <w:szCs w:val="22"/>
          </w:rPr>
          <w:tab/>
        </w:r>
        <w:r w:rsidR="00931FAB" w:rsidRPr="00080F99">
          <w:rPr>
            <w:rStyle w:val="Hyperlink"/>
            <w:noProof/>
          </w:rPr>
          <w:t>Interface Process Description</w:t>
        </w:r>
        <w:r w:rsidR="00931FAB">
          <w:rPr>
            <w:noProof/>
            <w:webHidden/>
          </w:rPr>
          <w:tab/>
        </w:r>
        <w:r w:rsidR="00931FAB">
          <w:rPr>
            <w:noProof/>
            <w:webHidden/>
          </w:rPr>
          <w:fldChar w:fldCharType="begin"/>
        </w:r>
        <w:r w:rsidR="00931FAB">
          <w:rPr>
            <w:noProof/>
            <w:webHidden/>
          </w:rPr>
          <w:instrText xml:space="preserve"> PAGEREF _Toc495416646 \h </w:instrText>
        </w:r>
        <w:r w:rsidR="00931FAB">
          <w:rPr>
            <w:noProof/>
            <w:webHidden/>
          </w:rPr>
        </w:r>
        <w:r w:rsidR="00931FAB">
          <w:rPr>
            <w:noProof/>
            <w:webHidden/>
          </w:rPr>
          <w:fldChar w:fldCharType="separate"/>
        </w:r>
        <w:r w:rsidR="00931FAB">
          <w:rPr>
            <w:noProof/>
            <w:webHidden/>
          </w:rPr>
          <w:t>6</w:t>
        </w:r>
        <w:r w:rsidR="00931FAB">
          <w:rPr>
            <w:noProof/>
            <w:webHidden/>
          </w:rPr>
          <w:fldChar w:fldCharType="end"/>
        </w:r>
      </w:hyperlink>
    </w:p>
    <w:p w14:paraId="15C2535F" w14:textId="5A381336" w:rsidR="00931FAB" w:rsidRDefault="00A35C9B">
      <w:pPr>
        <w:pStyle w:val="TOC2"/>
        <w:rPr>
          <w:rFonts w:asciiTheme="minorHAnsi" w:eastAsiaTheme="minorEastAsia" w:hAnsiTheme="minorHAnsi" w:cstheme="minorBidi"/>
          <w:sz w:val="22"/>
          <w:szCs w:val="22"/>
        </w:rPr>
      </w:pPr>
      <w:hyperlink w:anchor="_Toc495416647" w:history="1">
        <w:r w:rsidR="00931FAB" w:rsidRPr="00080F99">
          <w:rPr>
            <w:rStyle w:val="Hyperlink"/>
          </w:rPr>
          <w:t>2.1</w:t>
        </w:r>
        <w:r w:rsidR="00931FAB">
          <w:rPr>
            <w:rFonts w:asciiTheme="minorHAnsi" w:eastAsiaTheme="minorEastAsia" w:hAnsiTheme="minorHAnsi" w:cstheme="minorBidi"/>
            <w:sz w:val="22"/>
            <w:szCs w:val="22"/>
          </w:rPr>
          <w:tab/>
        </w:r>
        <w:r w:rsidR="00931FAB" w:rsidRPr="00080F99">
          <w:rPr>
            <w:rStyle w:val="Hyperlink"/>
          </w:rPr>
          <w:t>Business Process/Logic Flow Diagram</w:t>
        </w:r>
        <w:r w:rsidR="00931FAB">
          <w:rPr>
            <w:webHidden/>
          </w:rPr>
          <w:tab/>
        </w:r>
        <w:r w:rsidR="00931FAB">
          <w:rPr>
            <w:webHidden/>
          </w:rPr>
          <w:fldChar w:fldCharType="begin"/>
        </w:r>
        <w:r w:rsidR="00931FAB">
          <w:rPr>
            <w:webHidden/>
          </w:rPr>
          <w:instrText xml:space="preserve"> PAGEREF _Toc495416647 \h </w:instrText>
        </w:r>
        <w:r w:rsidR="00931FAB">
          <w:rPr>
            <w:webHidden/>
          </w:rPr>
        </w:r>
        <w:r w:rsidR="00931FAB">
          <w:rPr>
            <w:webHidden/>
          </w:rPr>
          <w:fldChar w:fldCharType="separate"/>
        </w:r>
        <w:r w:rsidR="00931FAB">
          <w:rPr>
            <w:webHidden/>
          </w:rPr>
          <w:t>6</w:t>
        </w:r>
        <w:r w:rsidR="00931FAB">
          <w:rPr>
            <w:webHidden/>
          </w:rPr>
          <w:fldChar w:fldCharType="end"/>
        </w:r>
      </w:hyperlink>
    </w:p>
    <w:p w14:paraId="5B052107" w14:textId="207ABE06" w:rsidR="00931FAB" w:rsidRDefault="00A35C9B">
      <w:pPr>
        <w:pStyle w:val="TOC2"/>
        <w:rPr>
          <w:rFonts w:asciiTheme="minorHAnsi" w:eastAsiaTheme="minorEastAsia" w:hAnsiTheme="minorHAnsi" w:cstheme="minorBidi"/>
          <w:sz w:val="22"/>
          <w:szCs w:val="22"/>
        </w:rPr>
      </w:pPr>
      <w:hyperlink w:anchor="_Toc495416648" w:history="1">
        <w:r w:rsidR="00931FAB" w:rsidRPr="00080F99">
          <w:rPr>
            <w:rStyle w:val="Hyperlink"/>
          </w:rPr>
          <w:t>2.2</w:t>
        </w:r>
        <w:r w:rsidR="00931FAB">
          <w:rPr>
            <w:rFonts w:asciiTheme="minorHAnsi" w:eastAsiaTheme="minorEastAsia" w:hAnsiTheme="minorHAnsi" w:cstheme="minorBidi"/>
            <w:sz w:val="22"/>
            <w:szCs w:val="22"/>
          </w:rPr>
          <w:tab/>
        </w:r>
        <w:r w:rsidR="00931FAB" w:rsidRPr="00080F99">
          <w:rPr>
            <w:rStyle w:val="Hyperlink"/>
          </w:rPr>
          <w:t>Sample Data File</w:t>
        </w:r>
        <w:r w:rsidR="00931FAB">
          <w:rPr>
            <w:webHidden/>
          </w:rPr>
          <w:tab/>
        </w:r>
        <w:r w:rsidR="00931FAB">
          <w:rPr>
            <w:webHidden/>
          </w:rPr>
          <w:fldChar w:fldCharType="begin"/>
        </w:r>
        <w:r w:rsidR="00931FAB">
          <w:rPr>
            <w:webHidden/>
          </w:rPr>
          <w:instrText xml:space="preserve"> PAGEREF _Toc495416648 \h </w:instrText>
        </w:r>
        <w:r w:rsidR="00931FAB">
          <w:rPr>
            <w:webHidden/>
          </w:rPr>
        </w:r>
        <w:r w:rsidR="00931FAB">
          <w:rPr>
            <w:webHidden/>
          </w:rPr>
          <w:fldChar w:fldCharType="separate"/>
        </w:r>
        <w:r w:rsidR="00931FAB">
          <w:rPr>
            <w:webHidden/>
          </w:rPr>
          <w:t>6</w:t>
        </w:r>
        <w:r w:rsidR="00931FAB">
          <w:rPr>
            <w:webHidden/>
          </w:rPr>
          <w:fldChar w:fldCharType="end"/>
        </w:r>
      </w:hyperlink>
    </w:p>
    <w:p w14:paraId="6ED0E840" w14:textId="423D8126" w:rsidR="00931FAB" w:rsidRDefault="00A35C9B">
      <w:pPr>
        <w:pStyle w:val="TOC2"/>
        <w:rPr>
          <w:rFonts w:asciiTheme="minorHAnsi" w:eastAsiaTheme="minorEastAsia" w:hAnsiTheme="minorHAnsi" w:cstheme="minorBidi"/>
          <w:sz w:val="22"/>
          <w:szCs w:val="22"/>
        </w:rPr>
      </w:pPr>
      <w:hyperlink w:anchor="_Toc495416649" w:history="1">
        <w:r w:rsidR="00931FAB" w:rsidRPr="00080F99">
          <w:rPr>
            <w:rStyle w:val="Hyperlink"/>
          </w:rPr>
          <w:t>2.3</w:t>
        </w:r>
        <w:r w:rsidR="00931FAB">
          <w:rPr>
            <w:rFonts w:asciiTheme="minorHAnsi" w:eastAsiaTheme="minorEastAsia" w:hAnsiTheme="minorHAnsi" w:cstheme="minorBidi"/>
            <w:sz w:val="22"/>
            <w:szCs w:val="22"/>
          </w:rPr>
          <w:tab/>
        </w:r>
        <w:r w:rsidR="00931FAB" w:rsidRPr="00080F99">
          <w:rPr>
            <w:rStyle w:val="Hyperlink"/>
          </w:rPr>
          <w:t>Data Mapping Layout</w:t>
        </w:r>
        <w:r w:rsidR="00931FAB">
          <w:rPr>
            <w:webHidden/>
          </w:rPr>
          <w:tab/>
        </w:r>
        <w:r w:rsidR="00931FAB">
          <w:rPr>
            <w:webHidden/>
          </w:rPr>
          <w:fldChar w:fldCharType="begin"/>
        </w:r>
        <w:r w:rsidR="00931FAB">
          <w:rPr>
            <w:webHidden/>
          </w:rPr>
          <w:instrText xml:space="preserve"> PAGEREF _Toc495416649 \h </w:instrText>
        </w:r>
        <w:r w:rsidR="00931FAB">
          <w:rPr>
            <w:webHidden/>
          </w:rPr>
        </w:r>
        <w:r w:rsidR="00931FAB">
          <w:rPr>
            <w:webHidden/>
          </w:rPr>
          <w:fldChar w:fldCharType="separate"/>
        </w:r>
        <w:r w:rsidR="00931FAB">
          <w:rPr>
            <w:webHidden/>
          </w:rPr>
          <w:t>6</w:t>
        </w:r>
        <w:r w:rsidR="00931FAB">
          <w:rPr>
            <w:webHidden/>
          </w:rPr>
          <w:fldChar w:fldCharType="end"/>
        </w:r>
      </w:hyperlink>
    </w:p>
    <w:p w14:paraId="5F6ACFDE" w14:textId="05CE6CB2" w:rsidR="00931FAB" w:rsidRDefault="00A35C9B">
      <w:pPr>
        <w:pStyle w:val="TOC2"/>
        <w:rPr>
          <w:rFonts w:asciiTheme="minorHAnsi" w:eastAsiaTheme="minorEastAsia" w:hAnsiTheme="minorHAnsi" w:cstheme="minorBidi"/>
          <w:sz w:val="22"/>
          <w:szCs w:val="22"/>
        </w:rPr>
      </w:pPr>
      <w:hyperlink w:anchor="_Toc495416650" w:history="1">
        <w:r w:rsidR="00931FAB" w:rsidRPr="00080F99">
          <w:rPr>
            <w:rStyle w:val="Hyperlink"/>
          </w:rPr>
          <w:t>2.4</w:t>
        </w:r>
        <w:r w:rsidR="00931FAB">
          <w:rPr>
            <w:rFonts w:asciiTheme="minorHAnsi" w:eastAsiaTheme="minorEastAsia" w:hAnsiTheme="minorHAnsi" w:cstheme="minorBidi"/>
            <w:sz w:val="22"/>
            <w:szCs w:val="22"/>
          </w:rPr>
          <w:tab/>
        </w:r>
        <w:r w:rsidR="00931FAB" w:rsidRPr="00080F99">
          <w:rPr>
            <w:rStyle w:val="Hyperlink"/>
          </w:rPr>
          <w:t>Business Rules</w:t>
        </w:r>
        <w:r w:rsidR="00931FAB">
          <w:rPr>
            <w:webHidden/>
          </w:rPr>
          <w:tab/>
        </w:r>
        <w:r w:rsidR="00931FAB">
          <w:rPr>
            <w:webHidden/>
          </w:rPr>
          <w:fldChar w:fldCharType="begin"/>
        </w:r>
        <w:r w:rsidR="00931FAB">
          <w:rPr>
            <w:webHidden/>
          </w:rPr>
          <w:instrText xml:space="preserve"> PAGEREF _Toc495416650 \h </w:instrText>
        </w:r>
        <w:r w:rsidR="00931FAB">
          <w:rPr>
            <w:webHidden/>
          </w:rPr>
        </w:r>
        <w:r w:rsidR="00931FAB">
          <w:rPr>
            <w:webHidden/>
          </w:rPr>
          <w:fldChar w:fldCharType="separate"/>
        </w:r>
        <w:r w:rsidR="00931FAB">
          <w:rPr>
            <w:webHidden/>
          </w:rPr>
          <w:t>8</w:t>
        </w:r>
        <w:r w:rsidR="00931FAB">
          <w:rPr>
            <w:webHidden/>
          </w:rPr>
          <w:fldChar w:fldCharType="end"/>
        </w:r>
      </w:hyperlink>
    </w:p>
    <w:p w14:paraId="1FB551CA" w14:textId="1BD5B186" w:rsidR="00931FAB" w:rsidRDefault="00A35C9B">
      <w:pPr>
        <w:pStyle w:val="TOC2"/>
        <w:rPr>
          <w:rFonts w:asciiTheme="minorHAnsi" w:eastAsiaTheme="minorEastAsia" w:hAnsiTheme="minorHAnsi" w:cstheme="minorBidi"/>
          <w:sz w:val="22"/>
          <w:szCs w:val="22"/>
        </w:rPr>
      </w:pPr>
      <w:hyperlink w:anchor="_Toc495416651" w:history="1">
        <w:r w:rsidR="00931FAB" w:rsidRPr="00080F99">
          <w:rPr>
            <w:rStyle w:val="Hyperlink"/>
          </w:rPr>
          <w:t>2.5</w:t>
        </w:r>
        <w:r w:rsidR="00931FAB">
          <w:rPr>
            <w:rFonts w:asciiTheme="minorHAnsi" w:eastAsiaTheme="minorEastAsia" w:hAnsiTheme="minorHAnsi" w:cstheme="minorBidi"/>
            <w:sz w:val="22"/>
            <w:szCs w:val="22"/>
          </w:rPr>
          <w:tab/>
        </w:r>
        <w:r w:rsidR="00931FAB" w:rsidRPr="00080F99">
          <w:rPr>
            <w:rStyle w:val="Hyperlink"/>
          </w:rPr>
          <w:t>Cross Reference Lookups</w:t>
        </w:r>
        <w:r w:rsidR="00931FAB">
          <w:rPr>
            <w:webHidden/>
          </w:rPr>
          <w:tab/>
        </w:r>
        <w:r w:rsidR="00931FAB">
          <w:rPr>
            <w:webHidden/>
          </w:rPr>
          <w:fldChar w:fldCharType="begin"/>
        </w:r>
        <w:r w:rsidR="00931FAB">
          <w:rPr>
            <w:webHidden/>
          </w:rPr>
          <w:instrText xml:space="preserve"> PAGEREF _Toc495416651 \h </w:instrText>
        </w:r>
        <w:r w:rsidR="00931FAB">
          <w:rPr>
            <w:webHidden/>
          </w:rPr>
        </w:r>
        <w:r w:rsidR="00931FAB">
          <w:rPr>
            <w:webHidden/>
          </w:rPr>
          <w:fldChar w:fldCharType="separate"/>
        </w:r>
        <w:r w:rsidR="00931FAB">
          <w:rPr>
            <w:webHidden/>
          </w:rPr>
          <w:t>8</w:t>
        </w:r>
        <w:r w:rsidR="00931FAB">
          <w:rPr>
            <w:webHidden/>
          </w:rPr>
          <w:fldChar w:fldCharType="end"/>
        </w:r>
      </w:hyperlink>
    </w:p>
    <w:p w14:paraId="0A0F7991" w14:textId="5184322D" w:rsidR="00931FAB" w:rsidRDefault="00A35C9B">
      <w:pPr>
        <w:pStyle w:val="TOC2"/>
        <w:rPr>
          <w:rFonts w:asciiTheme="minorHAnsi" w:eastAsiaTheme="minorEastAsia" w:hAnsiTheme="minorHAnsi" w:cstheme="minorBidi"/>
          <w:sz w:val="22"/>
          <w:szCs w:val="22"/>
        </w:rPr>
      </w:pPr>
      <w:hyperlink w:anchor="_Toc495416652" w:history="1">
        <w:r w:rsidR="00931FAB" w:rsidRPr="00080F99">
          <w:rPr>
            <w:rStyle w:val="Hyperlink"/>
          </w:rPr>
          <w:t>2.6</w:t>
        </w:r>
        <w:r w:rsidR="00931FAB">
          <w:rPr>
            <w:rFonts w:asciiTheme="minorHAnsi" w:eastAsiaTheme="minorEastAsia" w:hAnsiTheme="minorHAnsi" w:cstheme="minorBidi"/>
            <w:sz w:val="22"/>
            <w:szCs w:val="22"/>
          </w:rPr>
          <w:tab/>
        </w:r>
        <w:r w:rsidR="00931FAB" w:rsidRPr="00080F99">
          <w:rPr>
            <w:rStyle w:val="Hyperlink"/>
          </w:rPr>
          <w:t>Expected Volume</w:t>
        </w:r>
        <w:r w:rsidR="00931FAB">
          <w:rPr>
            <w:webHidden/>
          </w:rPr>
          <w:tab/>
        </w:r>
        <w:r w:rsidR="00931FAB">
          <w:rPr>
            <w:webHidden/>
          </w:rPr>
          <w:fldChar w:fldCharType="begin"/>
        </w:r>
        <w:r w:rsidR="00931FAB">
          <w:rPr>
            <w:webHidden/>
          </w:rPr>
          <w:instrText xml:space="preserve"> PAGEREF _Toc495416652 \h </w:instrText>
        </w:r>
        <w:r w:rsidR="00931FAB">
          <w:rPr>
            <w:webHidden/>
          </w:rPr>
        </w:r>
        <w:r w:rsidR="00931FAB">
          <w:rPr>
            <w:webHidden/>
          </w:rPr>
          <w:fldChar w:fldCharType="separate"/>
        </w:r>
        <w:r w:rsidR="00931FAB">
          <w:rPr>
            <w:webHidden/>
          </w:rPr>
          <w:t>8</w:t>
        </w:r>
        <w:r w:rsidR="00931FAB">
          <w:rPr>
            <w:webHidden/>
          </w:rPr>
          <w:fldChar w:fldCharType="end"/>
        </w:r>
      </w:hyperlink>
    </w:p>
    <w:p w14:paraId="0EB77896" w14:textId="2F79CB66" w:rsidR="00931FAB" w:rsidRDefault="00A35C9B">
      <w:pPr>
        <w:pStyle w:val="TOC2"/>
        <w:rPr>
          <w:rFonts w:asciiTheme="minorHAnsi" w:eastAsiaTheme="minorEastAsia" w:hAnsiTheme="minorHAnsi" w:cstheme="minorBidi"/>
          <w:sz w:val="22"/>
          <w:szCs w:val="22"/>
        </w:rPr>
      </w:pPr>
      <w:hyperlink w:anchor="_Toc495416653" w:history="1">
        <w:r w:rsidR="00931FAB" w:rsidRPr="00080F99">
          <w:rPr>
            <w:rStyle w:val="Hyperlink"/>
          </w:rPr>
          <w:t>2.7</w:t>
        </w:r>
        <w:r w:rsidR="00931FAB">
          <w:rPr>
            <w:rFonts w:asciiTheme="minorHAnsi" w:eastAsiaTheme="minorEastAsia" w:hAnsiTheme="minorHAnsi" w:cstheme="minorBidi"/>
            <w:sz w:val="22"/>
            <w:szCs w:val="22"/>
          </w:rPr>
          <w:tab/>
        </w:r>
        <w:r w:rsidR="00931FAB" w:rsidRPr="00080F99">
          <w:rPr>
            <w:rStyle w:val="Hyperlink"/>
          </w:rPr>
          <w:t>Schedule</w:t>
        </w:r>
        <w:r w:rsidR="00931FAB">
          <w:rPr>
            <w:webHidden/>
          </w:rPr>
          <w:tab/>
        </w:r>
        <w:r w:rsidR="00931FAB">
          <w:rPr>
            <w:webHidden/>
          </w:rPr>
          <w:fldChar w:fldCharType="begin"/>
        </w:r>
        <w:r w:rsidR="00931FAB">
          <w:rPr>
            <w:webHidden/>
          </w:rPr>
          <w:instrText xml:space="preserve"> PAGEREF _Toc495416653 \h </w:instrText>
        </w:r>
        <w:r w:rsidR="00931FAB">
          <w:rPr>
            <w:webHidden/>
          </w:rPr>
        </w:r>
        <w:r w:rsidR="00931FAB">
          <w:rPr>
            <w:webHidden/>
          </w:rPr>
          <w:fldChar w:fldCharType="separate"/>
        </w:r>
        <w:r w:rsidR="00931FAB">
          <w:rPr>
            <w:webHidden/>
          </w:rPr>
          <w:t>9</w:t>
        </w:r>
        <w:r w:rsidR="00931FAB">
          <w:rPr>
            <w:webHidden/>
          </w:rPr>
          <w:fldChar w:fldCharType="end"/>
        </w:r>
      </w:hyperlink>
    </w:p>
    <w:p w14:paraId="2F99BBDB" w14:textId="2CFF25E8" w:rsidR="00931FAB" w:rsidRDefault="00A35C9B">
      <w:pPr>
        <w:pStyle w:val="TOC2"/>
        <w:rPr>
          <w:rFonts w:asciiTheme="minorHAnsi" w:eastAsiaTheme="minorEastAsia" w:hAnsiTheme="minorHAnsi" w:cstheme="minorBidi"/>
          <w:sz w:val="22"/>
          <w:szCs w:val="22"/>
        </w:rPr>
      </w:pPr>
      <w:hyperlink w:anchor="_Toc495416654" w:history="1">
        <w:r w:rsidR="00931FAB" w:rsidRPr="00080F99">
          <w:rPr>
            <w:rStyle w:val="Hyperlink"/>
          </w:rPr>
          <w:t>2.8</w:t>
        </w:r>
        <w:r w:rsidR="00931FAB">
          <w:rPr>
            <w:rFonts w:asciiTheme="minorHAnsi" w:eastAsiaTheme="minorEastAsia" w:hAnsiTheme="minorHAnsi" w:cstheme="minorBidi"/>
            <w:sz w:val="22"/>
            <w:szCs w:val="22"/>
          </w:rPr>
          <w:tab/>
        </w:r>
        <w:r w:rsidR="00931FAB" w:rsidRPr="00080F99">
          <w:rPr>
            <w:rStyle w:val="Hyperlink"/>
          </w:rPr>
          <w:t>Data Archival Requirements</w:t>
        </w:r>
        <w:r w:rsidR="00931FAB">
          <w:rPr>
            <w:webHidden/>
          </w:rPr>
          <w:tab/>
        </w:r>
        <w:r w:rsidR="00931FAB">
          <w:rPr>
            <w:webHidden/>
          </w:rPr>
          <w:fldChar w:fldCharType="begin"/>
        </w:r>
        <w:r w:rsidR="00931FAB">
          <w:rPr>
            <w:webHidden/>
          </w:rPr>
          <w:instrText xml:space="preserve"> PAGEREF _Toc495416654 \h </w:instrText>
        </w:r>
        <w:r w:rsidR="00931FAB">
          <w:rPr>
            <w:webHidden/>
          </w:rPr>
        </w:r>
        <w:r w:rsidR="00931FAB">
          <w:rPr>
            <w:webHidden/>
          </w:rPr>
          <w:fldChar w:fldCharType="separate"/>
        </w:r>
        <w:r w:rsidR="00931FAB">
          <w:rPr>
            <w:webHidden/>
          </w:rPr>
          <w:t>9</w:t>
        </w:r>
        <w:r w:rsidR="00931FAB">
          <w:rPr>
            <w:webHidden/>
          </w:rPr>
          <w:fldChar w:fldCharType="end"/>
        </w:r>
      </w:hyperlink>
    </w:p>
    <w:p w14:paraId="37C87E3A" w14:textId="34BD7106" w:rsidR="00931FAB" w:rsidRDefault="00A35C9B">
      <w:pPr>
        <w:pStyle w:val="TOC1"/>
        <w:rPr>
          <w:rFonts w:asciiTheme="minorHAnsi" w:eastAsiaTheme="minorEastAsia" w:hAnsiTheme="minorHAnsi" w:cstheme="minorBidi"/>
          <w:b w:val="0"/>
          <w:noProof/>
          <w:sz w:val="22"/>
          <w:szCs w:val="22"/>
        </w:rPr>
      </w:pPr>
      <w:hyperlink w:anchor="_Toc495416655" w:history="1">
        <w:r w:rsidR="00931FAB" w:rsidRPr="00080F99">
          <w:rPr>
            <w:rStyle w:val="Hyperlink"/>
            <w:noProof/>
          </w:rPr>
          <w:t>3</w:t>
        </w:r>
        <w:r w:rsidR="00931FAB">
          <w:rPr>
            <w:rFonts w:asciiTheme="minorHAnsi" w:eastAsiaTheme="minorEastAsia" w:hAnsiTheme="minorHAnsi" w:cstheme="minorBidi"/>
            <w:b w:val="0"/>
            <w:noProof/>
            <w:sz w:val="22"/>
            <w:szCs w:val="22"/>
          </w:rPr>
          <w:tab/>
        </w:r>
        <w:r w:rsidR="00931FAB" w:rsidRPr="00080F99">
          <w:rPr>
            <w:rStyle w:val="Hyperlink"/>
            <w:noProof/>
          </w:rPr>
          <w:t>Application Setup Requirements</w:t>
        </w:r>
        <w:r w:rsidR="00931FAB">
          <w:rPr>
            <w:noProof/>
            <w:webHidden/>
          </w:rPr>
          <w:tab/>
        </w:r>
        <w:r w:rsidR="00931FAB">
          <w:rPr>
            <w:noProof/>
            <w:webHidden/>
          </w:rPr>
          <w:fldChar w:fldCharType="begin"/>
        </w:r>
        <w:r w:rsidR="00931FAB">
          <w:rPr>
            <w:noProof/>
            <w:webHidden/>
          </w:rPr>
          <w:instrText xml:space="preserve"> PAGEREF _Toc495416655 \h </w:instrText>
        </w:r>
        <w:r w:rsidR="00931FAB">
          <w:rPr>
            <w:noProof/>
            <w:webHidden/>
          </w:rPr>
        </w:r>
        <w:r w:rsidR="00931FAB">
          <w:rPr>
            <w:noProof/>
            <w:webHidden/>
          </w:rPr>
          <w:fldChar w:fldCharType="separate"/>
        </w:r>
        <w:r w:rsidR="00931FAB">
          <w:rPr>
            <w:noProof/>
            <w:webHidden/>
          </w:rPr>
          <w:t>10</w:t>
        </w:r>
        <w:r w:rsidR="00931FAB">
          <w:rPr>
            <w:noProof/>
            <w:webHidden/>
          </w:rPr>
          <w:fldChar w:fldCharType="end"/>
        </w:r>
      </w:hyperlink>
    </w:p>
    <w:p w14:paraId="219F3D5B" w14:textId="05CC33EA" w:rsidR="00931FAB" w:rsidRDefault="00A35C9B">
      <w:pPr>
        <w:pStyle w:val="TOC2"/>
        <w:rPr>
          <w:rFonts w:asciiTheme="minorHAnsi" w:eastAsiaTheme="minorEastAsia" w:hAnsiTheme="minorHAnsi" w:cstheme="minorBidi"/>
          <w:sz w:val="22"/>
          <w:szCs w:val="22"/>
        </w:rPr>
      </w:pPr>
      <w:hyperlink w:anchor="_Toc495416656" w:history="1">
        <w:r w:rsidR="00931FAB" w:rsidRPr="00080F99">
          <w:rPr>
            <w:rStyle w:val="Hyperlink"/>
          </w:rPr>
          <w:t>3.1</w:t>
        </w:r>
        <w:r w:rsidR="00931FAB">
          <w:rPr>
            <w:rFonts w:asciiTheme="minorHAnsi" w:eastAsiaTheme="minorEastAsia" w:hAnsiTheme="minorHAnsi" w:cstheme="minorBidi"/>
            <w:sz w:val="22"/>
            <w:szCs w:val="22"/>
          </w:rPr>
          <w:tab/>
        </w:r>
        <w:r w:rsidR="00931FAB" w:rsidRPr="00080F99">
          <w:rPr>
            <w:rStyle w:val="Hyperlink"/>
          </w:rPr>
          <w:t>Core Application Module Setup</w:t>
        </w:r>
        <w:r w:rsidR="00931FAB">
          <w:rPr>
            <w:webHidden/>
          </w:rPr>
          <w:tab/>
        </w:r>
        <w:r w:rsidR="00931FAB">
          <w:rPr>
            <w:webHidden/>
          </w:rPr>
          <w:fldChar w:fldCharType="begin"/>
        </w:r>
        <w:r w:rsidR="00931FAB">
          <w:rPr>
            <w:webHidden/>
          </w:rPr>
          <w:instrText xml:space="preserve"> PAGEREF _Toc495416656 \h </w:instrText>
        </w:r>
        <w:r w:rsidR="00931FAB">
          <w:rPr>
            <w:webHidden/>
          </w:rPr>
        </w:r>
        <w:r w:rsidR="00931FAB">
          <w:rPr>
            <w:webHidden/>
          </w:rPr>
          <w:fldChar w:fldCharType="separate"/>
        </w:r>
        <w:r w:rsidR="00931FAB">
          <w:rPr>
            <w:webHidden/>
          </w:rPr>
          <w:t>10</w:t>
        </w:r>
        <w:r w:rsidR="00931FAB">
          <w:rPr>
            <w:webHidden/>
          </w:rPr>
          <w:fldChar w:fldCharType="end"/>
        </w:r>
      </w:hyperlink>
    </w:p>
    <w:p w14:paraId="75018E11" w14:textId="43517297" w:rsidR="00931FAB" w:rsidRDefault="00A35C9B">
      <w:pPr>
        <w:pStyle w:val="TOC2"/>
        <w:rPr>
          <w:rFonts w:asciiTheme="minorHAnsi" w:eastAsiaTheme="minorEastAsia" w:hAnsiTheme="minorHAnsi" w:cstheme="minorBidi"/>
          <w:sz w:val="22"/>
          <w:szCs w:val="22"/>
        </w:rPr>
      </w:pPr>
      <w:hyperlink w:anchor="_Toc495416657" w:history="1">
        <w:r w:rsidR="00931FAB" w:rsidRPr="00080F99">
          <w:rPr>
            <w:rStyle w:val="Hyperlink"/>
          </w:rPr>
          <w:t>3.2</w:t>
        </w:r>
        <w:r w:rsidR="00931FAB">
          <w:rPr>
            <w:rFonts w:asciiTheme="minorHAnsi" w:eastAsiaTheme="minorEastAsia" w:hAnsiTheme="minorHAnsi" w:cstheme="minorBidi"/>
            <w:sz w:val="22"/>
            <w:szCs w:val="22"/>
          </w:rPr>
          <w:tab/>
        </w:r>
        <w:r w:rsidR="00931FAB" w:rsidRPr="00080F99">
          <w:rPr>
            <w:rStyle w:val="Hyperlink"/>
          </w:rPr>
          <w:t>Programs and Parameters</w:t>
        </w:r>
        <w:r w:rsidR="00931FAB">
          <w:rPr>
            <w:webHidden/>
          </w:rPr>
          <w:tab/>
        </w:r>
        <w:r w:rsidR="00931FAB">
          <w:rPr>
            <w:webHidden/>
          </w:rPr>
          <w:fldChar w:fldCharType="begin"/>
        </w:r>
        <w:r w:rsidR="00931FAB">
          <w:rPr>
            <w:webHidden/>
          </w:rPr>
          <w:instrText xml:space="preserve"> PAGEREF _Toc495416657 \h </w:instrText>
        </w:r>
        <w:r w:rsidR="00931FAB">
          <w:rPr>
            <w:webHidden/>
          </w:rPr>
        </w:r>
        <w:r w:rsidR="00931FAB">
          <w:rPr>
            <w:webHidden/>
          </w:rPr>
          <w:fldChar w:fldCharType="separate"/>
        </w:r>
        <w:r w:rsidR="00931FAB">
          <w:rPr>
            <w:webHidden/>
          </w:rPr>
          <w:t>10</w:t>
        </w:r>
        <w:r w:rsidR="00931FAB">
          <w:rPr>
            <w:webHidden/>
          </w:rPr>
          <w:fldChar w:fldCharType="end"/>
        </w:r>
      </w:hyperlink>
    </w:p>
    <w:p w14:paraId="57B4235A" w14:textId="6E92A9BF" w:rsidR="00931FAB" w:rsidRDefault="00A35C9B">
      <w:pPr>
        <w:pStyle w:val="TOC1"/>
        <w:rPr>
          <w:rFonts w:asciiTheme="minorHAnsi" w:eastAsiaTheme="minorEastAsia" w:hAnsiTheme="minorHAnsi" w:cstheme="minorBidi"/>
          <w:b w:val="0"/>
          <w:noProof/>
          <w:sz w:val="22"/>
          <w:szCs w:val="22"/>
        </w:rPr>
      </w:pPr>
      <w:hyperlink w:anchor="_Toc495416658" w:history="1">
        <w:r w:rsidR="00931FAB" w:rsidRPr="00080F99">
          <w:rPr>
            <w:rStyle w:val="Hyperlink"/>
            <w:noProof/>
          </w:rPr>
          <w:t>4</w:t>
        </w:r>
        <w:r w:rsidR="00931FAB">
          <w:rPr>
            <w:rFonts w:asciiTheme="minorHAnsi" w:eastAsiaTheme="minorEastAsia" w:hAnsiTheme="minorHAnsi" w:cstheme="minorBidi"/>
            <w:b w:val="0"/>
            <w:noProof/>
            <w:sz w:val="22"/>
            <w:szCs w:val="22"/>
          </w:rPr>
          <w:tab/>
        </w:r>
        <w:r w:rsidR="00931FAB" w:rsidRPr="00080F99">
          <w:rPr>
            <w:rStyle w:val="Hyperlink"/>
            <w:noProof/>
          </w:rPr>
          <w:t>Interface Reporting Requirements</w:t>
        </w:r>
        <w:r w:rsidR="00931FAB">
          <w:rPr>
            <w:noProof/>
            <w:webHidden/>
          </w:rPr>
          <w:tab/>
        </w:r>
        <w:r w:rsidR="00931FAB">
          <w:rPr>
            <w:noProof/>
            <w:webHidden/>
          </w:rPr>
          <w:fldChar w:fldCharType="begin"/>
        </w:r>
        <w:r w:rsidR="00931FAB">
          <w:rPr>
            <w:noProof/>
            <w:webHidden/>
          </w:rPr>
          <w:instrText xml:space="preserve"> PAGEREF _Toc495416658 \h </w:instrText>
        </w:r>
        <w:r w:rsidR="00931FAB">
          <w:rPr>
            <w:noProof/>
            <w:webHidden/>
          </w:rPr>
        </w:r>
        <w:r w:rsidR="00931FAB">
          <w:rPr>
            <w:noProof/>
            <w:webHidden/>
          </w:rPr>
          <w:fldChar w:fldCharType="separate"/>
        </w:r>
        <w:r w:rsidR="00931FAB">
          <w:rPr>
            <w:noProof/>
            <w:webHidden/>
          </w:rPr>
          <w:t>11</w:t>
        </w:r>
        <w:r w:rsidR="00931FAB">
          <w:rPr>
            <w:noProof/>
            <w:webHidden/>
          </w:rPr>
          <w:fldChar w:fldCharType="end"/>
        </w:r>
      </w:hyperlink>
    </w:p>
    <w:p w14:paraId="34BD133B" w14:textId="65A353D9" w:rsidR="00931FAB" w:rsidRDefault="00A35C9B">
      <w:pPr>
        <w:pStyle w:val="TOC2"/>
        <w:rPr>
          <w:rFonts w:asciiTheme="minorHAnsi" w:eastAsiaTheme="minorEastAsia" w:hAnsiTheme="minorHAnsi" w:cstheme="minorBidi"/>
          <w:sz w:val="22"/>
          <w:szCs w:val="22"/>
        </w:rPr>
      </w:pPr>
      <w:hyperlink w:anchor="_Toc495416659" w:history="1">
        <w:r w:rsidR="00931FAB" w:rsidRPr="00080F99">
          <w:rPr>
            <w:rStyle w:val="Hyperlink"/>
          </w:rPr>
          <w:t>4.1</w:t>
        </w:r>
        <w:r w:rsidR="00931FAB">
          <w:rPr>
            <w:rFonts w:asciiTheme="minorHAnsi" w:eastAsiaTheme="minorEastAsia" w:hAnsiTheme="minorHAnsi" w:cstheme="minorBidi"/>
            <w:sz w:val="22"/>
            <w:szCs w:val="22"/>
          </w:rPr>
          <w:tab/>
        </w:r>
        <w:r w:rsidR="00931FAB" w:rsidRPr="00080F99">
          <w:rPr>
            <w:rStyle w:val="Hyperlink"/>
          </w:rPr>
          <w:t>Data Validation</w:t>
        </w:r>
        <w:r w:rsidR="00931FAB">
          <w:rPr>
            <w:webHidden/>
          </w:rPr>
          <w:tab/>
        </w:r>
        <w:r w:rsidR="00931FAB">
          <w:rPr>
            <w:webHidden/>
          </w:rPr>
          <w:fldChar w:fldCharType="begin"/>
        </w:r>
        <w:r w:rsidR="00931FAB">
          <w:rPr>
            <w:webHidden/>
          </w:rPr>
          <w:instrText xml:space="preserve"> PAGEREF _Toc495416659 \h </w:instrText>
        </w:r>
        <w:r w:rsidR="00931FAB">
          <w:rPr>
            <w:webHidden/>
          </w:rPr>
        </w:r>
        <w:r w:rsidR="00931FAB">
          <w:rPr>
            <w:webHidden/>
          </w:rPr>
          <w:fldChar w:fldCharType="separate"/>
        </w:r>
        <w:r w:rsidR="00931FAB">
          <w:rPr>
            <w:webHidden/>
          </w:rPr>
          <w:t>11</w:t>
        </w:r>
        <w:r w:rsidR="00931FAB">
          <w:rPr>
            <w:webHidden/>
          </w:rPr>
          <w:fldChar w:fldCharType="end"/>
        </w:r>
      </w:hyperlink>
    </w:p>
    <w:p w14:paraId="5497889D" w14:textId="7D790F9C" w:rsidR="00931FAB" w:rsidRDefault="00A35C9B">
      <w:pPr>
        <w:pStyle w:val="TOC2"/>
        <w:rPr>
          <w:rFonts w:asciiTheme="minorHAnsi" w:eastAsiaTheme="minorEastAsia" w:hAnsiTheme="minorHAnsi" w:cstheme="minorBidi"/>
          <w:sz w:val="22"/>
          <w:szCs w:val="22"/>
        </w:rPr>
      </w:pPr>
      <w:hyperlink w:anchor="_Toc495416660" w:history="1">
        <w:r w:rsidR="00931FAB" w:rsidRPr="00080F99">
          <w:rPr>
            <w:rStyle w:val="Hyperlink"/>
          </w:rPr>
          <w:t>4.2</w:t>
        </w:r>
        <w:r w:rsidR="00931FAB">
          <w:rPr>
            <w:rFonts w:asciiTheme="minorHAnsi" w:eastAsiaTheme="minorEastAsia" w:hAnsiTheme="minorHAnsi" w:cstheme="minorBidi"/>
            <w:sz w:val="22"/>
            <w:szCs w:val="22"/>
          </w:rPr>
          <w:tab/>
        </w:r>
        <w:r w:rsidR="00931FAB" w:rsidRPr="00080F99">
          <w:rPr>
            <w:rStyle w:val="Hyperlink"/>
          </w:rPr>
          <w:t>Data Reconciliation</w:t>
        </w:r>
        <w:r w:rsidR="00931FAB">
          <w:rPr>
            <w:webHidden/>
          </w:rPr>
          <w:tab/>
        </w:r>
        <w:r w:rsidR="00931FAB">
          <w:rPr>
            <w:webHidden/>
          </w:rPr>
          <w:fldChar w:fldCharType="begin"/>
        </w:r>
        <w:r w:rsidR="00931FAB">
          <w:rPr>
            <w:webHidden/>
          </w:rPr>
          <w:instrText xml:space="preserve"> PAGEREF _Toc495416660 \h </w:instrText>
        </w:r>
        <w:r w:rsidR="00931FAB">
          <w:rPr>
            <w:webHidden/>
          </w:rPr>
        </w:r>
        <w:r w:rsidR="00931FAB">
          <w:rPr>
            <w:webHidden/>
          </w:rPr>
          <w:fldChar w:fldCharType="separate"/>
        </w:r>
        <w:r w:rsidR="00931FAB">
          <w:rPr>
            <w:webHidden/>
          </w:rPr>
          <w:t>11</w:t>
        </w:r>
        <w:r w:rsidR="00931FAB">
          <w:rPr>
            <w:webHidden/>
          </w:rPr>
          <w:fldChar w:fldCharType="end"/>
        </w:r>
      </w:hyperlink>
    </w:p>
    <w:p w14:paraId="5460C221" w14:textId="3CE39720" w:rsidR="00931FAB" w:rsidRDefault="00A35C9B">
      <w:pPr>
        <w:pStyle w:val="TOC2"/>
        <w:rPr>
          <w:rFonts w:asciiTheme="minorHAnsi" w:eastAsiaTheme="minorEastAsia" w:hAnsiTheme="minorHAnsi" w:cstheme="minorBidi"/>
          <w:sz w:val="22"/>
          <w:szCs w:val="22"/>
        </w:rPr>
      </w:pPr>
      <w:hyperlink w:anchor="_Toc495416661" w:history="1">
        <w:r w:rsidR="00931FAB" w:rsidRPr="00080F99">
          <w:rPr>
            <w:rStyle w:val="Hyperlink"/>
          </w:rPr>
          <w:t>4.3</w:t>
        </w:r>
        <w:r w:rsidR="00931FAB">
          <w:rPr>
            <w:rFonts w:asciiTheme="minorHAnsi" w:eastAsiaTheme="minorEastAsia" w:hAnsiTheme="minorHAnsi" w:cstheme="minorBidi"/>
            <w:sz w:val="22"/>
            <w:szCs w:val="22"/>
          </w:rPr>
          <w:tab/>
        </w:r>
        <w:r w:rsidR="00931FAB" w:rsidRPr="00080F99">
          <w:rPr>
            <w:rStyle w:val="Hyperlink"/>
          </w:rPr>
          <w:t>Interface Controls Requirements</w:t>
        </w:r>
        <w:r w:rsidR="00931FAB">
          <w:rPr>
            <w:webHidden/>
          </w:rPr>
          <w:tab/>
        </w:r>
        <w:r w:rsidR="00931FAB">
          <w:rPr>
            <w:webHidden/>
          </w:rPr>
          <w:fldChar w:fldCharType="begin"/>
        </w:r>
        <w:r w:rsidR="00931FAB">
          <w:rPr>
            <w:webHidden/>
          </w:rPr>
          <w:instrText xml:space="preserve"> PAGEREF _Toc495416661 \h </w:instrText>
        </w:r>
        <w:r w:rsidR="00931FAB">
          <w:rPr>
            <w:webHidden/>
          </w:rPr>
        </w:r>
        <w:r w:rsidR="00931FAB">
          <w:rPr>
            <w:webHidden/>
          </w:rPr>
          <w:fldChar w:fldCharType="separate"/>
        </w:r>
        <w:r w:rsidR="00931FAB">
          <w:rPr>
            <w:webHidden/>
          </w:rPr>
          <w:t>11</w:t>
        </w:r>
        <w:r w:rsidR="00931FAB">
          <w:rPr>
            <w:webHidden/>
          </w:rPr>
          <w:fldChar w:fldCharType="end"/>
        </w:r>
      </w:hyperlink>
    </w:p>
    <w:p w14:paraId="1F0456B0" w14:textId="565F100D" w:rsidR="00931FAB" w:rsidRDefault="00A35C9B">
      <w:pPr>
        <w:pStyle w:val="TOC1"/>
        <w:rPr>
          <w:rFonts w:asciiTheme="minorHAnsi" w:eastAsiaTheme="minorEastAsia" w:hAnsiTheme="minorHAnsi" w:cstheme="minorBidi"/>
          <w:b w:val="0"/>
          <w:noProof/>
          <w:sz w:val="22"/>
          <w:szCs w:val="22"/>
        </w:rPr>
      </w:pPr>
      <w:hyperlink w:anchor="_Toc495416662" w:history="1">
        <w:r w:rsidR="00931FAB" w:rsidRPr="00080F99">
          <w:rPr>
            <w:rStyle w:val="Hyperlink"/>
            <w:noProof/>
          </w:rPr>
          <w:t>5</w:t>
        </w:r>
        <w:r w:rsidR="00931FAB">
          <w:rPr>
            <w:rFonts w:asciiTheme="minorHAnsi" w:eastAsiaTheme="minorEastAsia" w:hAnsiTheme="minorHAnsi" w:cstheme="minorBidi"/>
            <w:b w:val="0"/>
            <w:noProof/>
            <w:sz w:val="22"/>
            <w:szCs w:val="22"/>
          </w:rPr>
          <w:tab/>
        </w:r>
        <w:r w:rsidR="00931FAB" w:rsidRPr="00080F99">
          <w:rPr>
            <w:rStyle w:val="Hyperlink"/>
            <w:noProof/>
          </w:rPr>
          <w:t>Exception and Error Handling</w:t>
        </w:r>
        <w:r w:rsidR="00931FAB">
          <w:rPr>
            <w:noProof/>
            <w:webHidden/>
          </w:rPr>
          <w:tab/>
        </w:r>
        <w:r w:rsidR="00931FAB">
          <w:rPr>
            <w:noProof/>
            <w:webHidden/>
          </w:rPr>
          <w:fldChar w:fldCharType="begin"/>
        </w:r>
        <w:r w:rsidR="00931FAB">
          <w:rPr>
            <w:noProof/>
            <w:webHidden/>
          </w:rPr>
          <w:instrText xml:space="preserve"> PAGEREF _Toc495416662 \h </w:instrText>
        </w:r>
        <w:r w:rsidR="00931FAB">
          <w:rPr>
            <w:noProof/>
            <w:webHidden/>
          </w:rPr>
        </w:r>
        <w:r w:rsidR="00931FAB">
          <w:rPr>
            <w:noProof/>
            <w:webHidden/>
          </w:rPr>
          <w:fldChar w:fldCharType="separate"/>
        </w:r>
        <w:r w:rsidR="00931FAB">
          <w:rPr>
            <w:noProof/>
            <w:webHidden/>
          </w:rPr>
          <w:t>12</w:t>
        </w:r>
        <w:r w:rsidR="00931FAB">
          <w:rPr>
            <w:noProof/>
            <w:webHidden/>
          </w:rPr>
          <w:fldChar w:fldCharType="end"/>
        </w:r>
      </w:hyperlink>
    </w:p>
    <w:p w14:paraId="047E6A98" w14:textId="5E22F0D7" w:rsidR="00931FAB" w:rsidRDefault="00A35C9B">
      <w:pPr>
        <w:pStyle w:val="TOC2"/>
        <w:rPr>
          <w:rFonts w:asciiTheme="minorHAnsi" w:eastAsiaTheme="minorEastAsia" w:hAnsiTheme="minorHAnsi" w:cstheme="minorBidi"/>
          <w:sz w:val="22"/>
          <w:szCs w:val="22"/>
        </w:rPr>
      </w:pPr>
      <w:hyperlink w:anchor="_Toc495416663" w:history="1">
        <w:r w:rsidR="00931FAB" w:rsidRPr="00080F99">
          <w:rPr>
            <w:rStyle w:val="Hyperlink"/>
          </w:rPr>
          <w:t>5.1</w:t>
        </w:r>
        <w:r w:rsidR="00931FAB">
          <w:rPr>
            <w:rFonts w:asciiTheme="minorHAnsi" w:eastAsiaTheme="minorEastAsia" w:hAnsiTheme="minorHAnsi" w:cstheme="minorBidi"/>
            <w:sz w:val="22"/>
            <w:szCs w:val="22"/>
          </w:rPr>
          <w:tab/>
        </w:r>
        <w:r w:rsidR="00931FAB" w:rsidRPr="00080F99">
          <w:rPr>
            <w:rStyle w:val="Hyperlink"/>
          </w:rPr>
          <w:t>Reprocess Logic</w:t>
        </w:r>
        <w:r w:rsidR="00931FAB">
          <w:rPr>
            <w:webHidden/>
          </w:rPr>
          <w:tab/>
        </w:r>
        <w:r w:rsidR="00931FAB">
          <w:rPr>
            <w:webHidden/>
          </w:rPr>
          <w:fldChar w:fldCharType="begin"/>
        </w:r>
        <w:r w:rsidR="00931FAB">
          <w:rPr>
            <w:webHidden/>
          </w:rPr>
          <w:instrText xml:space="preserve"> PAGEREF _Toc495416663 \h </w:instrText>
        </w:r>
        <w:r w:rsidR="00931FAB">
          <w:rPr>
            <w:webHidden/>
          </w:rPr>
        </w:r>
        <w:r w:rsidR="00931FAB">
          <w:rPr>
            <w:webHidden/>
          </w:rPr>
          <w:fldChar w:fldCharType="separate"/>
        </w:r>
        <w:r w:rsidR="00931FAB">
          <w:rPr>
            <w:webHidden/>
          </w:rPr>
          <w:t>12</w:t>
        </w:r>
        <w:r w:rsidR="00931FAB">
          <w:rPr>
            <w:webHidden/>
          </w:rPr>
          <w:fldChar w:fldCharType="end"/>
        </w:r>
      </w:hyperlink>
    </w:p>
    <w:p w14:paraId="00CBF5BB" w14:textId="7C249CE9" w:rsidR="00931FAB" w:rsidRDefault="00A35C9B">
      <w:pPr>
        <w:pStyle w:val="TOC2"/>
        <w:rPr>
          <w:rFonts w:asciiTheme="minorHAnsi" w:eastAsiaTheme="minorEastAsia" w:hAnsiTheme="minorHAnsi" w:cstheme="minorBidi"/>
          <w:sz w:val="22"/>
          <w:szCs w:val="22"/>
        </w:rPr>
      </w:pPr>
      <w:hyperlink w:anchor="_Toc495416664" w:history="1">
        <w:r w:rsidR="00931FAB" w:rsidRPr="00080F99">
          <w:rPr>
            <w:rStyle w:val="Hyperlink"/>
          </w:rPr>
          <w:t>5.2</w:t>
        </w:r>
        <w:r w:rsidR="00931FAB">
          <w:rPr>
            <w:rFonts w:asciiTheme="minorHAnsi" w:eastAsiaTheme="minorEastAsia" w:hAnsiTheme="minorHAnsi" w:cstheme="minorBidi"/>
            <w:sz w:val="22"/>
            <w:szCs w:val="22"/>
          </w:rPr>
          <w:tab/>
        </w:r>
        <w:r w:rsidR="00931FAB" w:rsidRPr="00080F99">
          <w:rPr>
            <w:rStyle w:val="Hyperlink"/>
          </w:rPr>
          <w:t>Notifications</w:t>
        </w:r>
        <w:r w:rsidR="00931FAB">
          <w:rPr>
            <w:webHidden/>
          </w:rPr>
          <w:tab/>
        </w:r>
        <w:r w:rsidR="00931FAB">
          <w:rPr>
            <w:webHidden/>
          </w:rPr>
          <w:fldChar w:fldCharType="begin"/>
        </w:r>
        <w:r w:rsidR="00931FAB">
          <w:rPr>
            <w:webHidden/>
          </w:rPr>
          <w:instrText xml:space="preserve"> PAGEREF _Toc495416664 \h </w:instrText>
        </w:r>
        <w:r w:rsidR="00931FAB">
          <w:rPr>
            <w:webHidden/>
          </w:rPr>
        </w:r>
        <w:r w:rsidR="00931FAB">
          <w:rPr>
            <w:webHidden/>
          </w:rPr>
          <w:fldChar w:fldCharType="separate"/>
        </w:r>
        <w:r w:rsidR="00931FAB">
          <w:rPr>
            <w:webHidden/>
          </w:rPr>
          <w:t>12</w:t>
        </w:r>
        <w:r w:rsidR="00931FAB">
          <w:rPr>
            <w:webHidden/>
          </w:rPr>
          <w:fldChar w:fldCharType="end"/>
        </w:r>
      </w:hyperlink>
    </w:p>
    <w:p w14:paraId="2B9EB65D" w14:textId="7EEDBF8F" w:rsidR="00931FAB" w:rsidRDefault="00A35C9B">
      <w:pPr>
        <w:pStyle w:val="TOC1"/>
        <w:rPr>
          <w:rFonts w:asciiTheme="minorHAnsi" w:eastAsiaTheme="minorEastAsia" w:hAnsiTheme="minorHAnsi" w:cstheme="minorBidi"/>
          <w:b w:val="0"/>
          <w:noProof/>
          <w:sz w:val="22"/>
          <w:szCs w:val="22"/>
        </w:rPr>
      </w:pPr>
      <w:hyperlink w:anchor="_Toc495416665" w:history="1">
        <w:r w:rsidR="00931FAB" w:rsidRPr="00080F99">
          <w:rPr>
            <w:rStyle w:val="Hyperlink"/>
            <w:noProof/>
          </w:rPr>
          <w:t>6</w:t>
        </w:r>
        <w:r w:rsidR="00931FAB">
          <w:rPr>
            <w:rFonts w:asciiTheme="minorHAnsi" w:eastAsiaTheme="minorEastAsia" w:hAnsiTheme="minorHAnsi" w:cstheme="minorBidi"/>
            <w:b w:val="0"/>
            <w:noProof/>
            <w:sz w:val="22"/>
            <w:szCs w:val="22"/>
          </w:rPr>
          <w:tab/>
        </w:r>
        <w:r w:rsidR="00931FAB" w:rsidRPr="00080F99">
          <w:rPr>
            <w:rStyle w:val="Hyperlink"/>
            <w:noProof/>
          </w:rPr>
          <w:t>Functional Object Test Scenarios</w:t>
        </w:r>
        <w:r w:rsidR="00931FAB">
          <w:rPr>
            <w:noProof/>
            <w:webHidden/>
          </w:rPr>
          <w:tab/>
        </w:r>
        <w:r w:rsidR="00931FAB">
          <w:rPr>
            <w:noProof/>
            <w:webHidden/>
          </w:rPr>
          <w:fldChar w:fldCharType="begin"/>
        </w:r>
        <w:r w:rsidR="00931FAB">
          <w:rPr>
            <w:noProof/>
            <w:webHidden/>
          </w:rPr>
          <w:instrText xml:space="preserve"> PAGEREF _Toc495416665 \h </w:instrText>
        </w:r>
        <w:r w:rsidR="00931FAB">
          <w:rPr>
            <w:noProof/>
            <w:webHidden/>
          </w:rPr>
        </w:r>
        <w:r w:rsidR="00931FAB">
          <w:rPr>
            <w:noProof/>
            <w:webHidden/>
          </w:rPr>
          <w:fldChar w:fldCharType="separate"/>
        </w:r>
        <w:r w:rsidR="00931FAB">
          <w:rPr>
            <w:noProof/>
            <w:webHidden/>
          </w:rPr>
          <w:t>13</w:t>
        </w:r>
        <w:r w:rsidR="00931FAB">
          <w:rPr>
            <w:noProof/>
            <w:webHidden/>
          </w:rPr>
          <w:fldChar w:fldCharType="end"/>
        </w:r>
      </w:hyperlink>
    </w:p>
    <w:p w14:paraId="02C6E6CE" w14:textId="6C63D502" w:rsidR="00931FAB" w:rsidRDefault="00A35C9B">
      <w:pPr>
        <w:pStyle w:val="TOC1"/>
        <w:rPr>
          <w:rFonts w:asciiTheme="minorHAnsi" w:eastAsiaTheme="minorEastAsia" w:hAnsiTheme="minorHAnsi" w:cstheme="minorBidi"/>
          <w:b w:val="0"/>
          <w:noProof/>
          <w:sz w:val="22"/>
          <w:szCs w:val="22"/>
        </w:rPr>
      </w:pPr>
      <w:hyperlink w:anchor="_Toc495416666" w:history="1">
        <w:r w:rsidR="00931FAB" w:rsidRPr="00080F99">
          <w:rPr>
            <w:rStyle w:val="Hyperlink"/>
            <w:noProof/>
            <w:lang w:val="en-GB"/>
          </w:rPr>
          <w:t>7</w:t>
        </w:r>
        <w:r w:rsidR="00931FAB">
          <w:rPr>
            <w:rFonts w:asciiTheme="minorHAnsi" w:eastAsiaTheme="minorEastAsia" w:hAnsiTheme="minorHAnsi" w:cstheme="minorBidi"/>
            <w:b w:val="0"/>
            <w:noProof/>
            <w:sz w:val="22"/>
            <w:szCs w:val="22"/>
          </w:rPr>
          <w:tab/>
        </w:r>
        <w:r w:rsidR="00931FAB" w:rsidRPr="00080F99">
          <w:rPr>
            <w:rStyle w:val="Hyperlink"/>
            <w:noProof/>
            <w:lang w:val="en-GB"/>
          </w:rPr>
          <w:t>Open and Closed Issues</w:t>
        </w:r>
        <w:r w:rsidR="00931FAB">
          <w:rPr>
            <w:noProof/>
            <w:webHidden/>
          </w:rPr>
          <w:tab/>
        </w:r>
        <w:r w:rsidR="00931FAB">
          <w:rPr>
            <w:noProof/>
            <w:webHidden/>
          </w:rPr>
          <w:fldChar w:fldCharType="begin"/>
        </w:r>
        <w:r w:rsidR="00931FAB">
          <w:rPr>
            <w:noProof/>
            <w:webHidden/>
          </w:rPr>
          <w:instrText xml:space="preserve"> PAGEREF _Toc495416666 \h </w:instrText>
        </w:r>
        <w:r w:rsidR="00931FAB">
          <w:rPr>
            <w:noProof/>
            <w:webHidden/>
          </w:rPr>
        </w:r>
        <w:r w:rsidR="00931FAB">
          <w:rPr>
            <w:noProof/>
            <w:webHidden/>
          </w:rPr>
          <w:fldChar w:fldCharType="separate"/>
        </w:r>
        <w:r w:rsidR="00931FAB">
          <w:rPr>
            <w:noProof/>
            <w:webHidden/>
          </w:rPr>
          <w:t>14</w:t>
        </w:r>
        <w:r w:rsidR="00931FAB">
          <w:rPr>
            <w:noProof/>
            <w:webHidden/>
          </w:rPr>
          <w:fldChar w:fldCharType="end"/>
        </w:r>
      </w:hyperlink>
    </w:p>
    <w:p w14:paraId="239123B9" w14:textId="76A6E950" w:rsidR="00931FAB" w:rsidRDefault="00A35C9B">
      <w:pPr>
        <w:pStyle w:val="TOC2"/>
        <w:rPr>
          <w:rFonts w:asciiTheme="minorHAnsi" w:eastAsiaTheme="minorEastAsia" w:hAnsiTheme="minorHAnsi" w:cstheme="minorBidi"/>
          <w:sz w:val="22"/>
          <w:szCs w:val="22"/>
        </w:rPr>
      </w:pPr>
      <w:hyperlink w:anchor="_Toc495416667" w:history="1">
        <w:r w:rsidR="00931FAB" w:rsidRPr="00080F99">
          <w:rPr>
            <w:rStyle w:val="Hyperlink"/>
          </w:rPr>
          <w:t>7.1</w:t>
        </w:r>
        <w:r w:rsidR="00931FAB">
          <w:rPr>
            <w:rFonts w:asciiTheme="minorHAnsi" w:eastAsiaTheme="minorEastAsia" w:hAnsiTheme="minorHAnsi" w:cstheme="minorBidi"/>
            <w:sz w:val="22"/>
            <w:szCs w:val="22"/>
          </w:rPr>
          <w:tab/>
        </w:r>
        <w:r w:rsidR="00931FAB" w:rsidRPr="00080F99">
          <w:rPr>
            <w:rStyle w:val="Hyperlink"/>
          </w:rPr>
          <w:t>Open Issues</w:t>
        </w:r>
        <w:r w:rsidR="00931FAB">
          <w:rPr>
            <w:webHidden/>
          </w:rPr>
          <w:tab/>
        </w:r>
        <w:r w:rsidR="00931FAB">
          <w:rPr>
            <w:webHidden/>
          </w:rPr>
          <w:fldChar w:fldCharType="begin"/>
        </w:r>
        <w:r w:rsidR="00931FAB">
          <w:rPr>
            <w:webHidden/>
          </w:rPr>
          <w:instrText xml:space="preserve"> PAGEREF _Toc495416667 \h </w:instrText>
        </w:r>
        <w:r w:rsidR="00931FAB">
          <w:rPr>
            <w:webHidden/>
          </w:rPr>
        </w:r>
        <w:r w:rsidR="00931FAB">
          <w:rPr>
            <w:webHidden/>
          </w:rPr>
          <w:fldChar w:fldCharType="separate"/>
        </w:r>
        <w:r w:rsidR="00931FAB">
          <w:rPr>
            <w:webHidden/>
          </w:rPr>
          <w:t>14</w:t>
        </w:r>
        <w:r w:rsidR="00931FAB">
          <w:rPr>
            <w:webHidden/>
          </w:rPr>
          <w:fldChar w:fldCharType="end"/>
        </w:r>
      </w:hyperlink>
    </w:p>
    <w:p w14:paraId="121438DB" w14:textId="77FB225D" w:rsidR="00931FAB" w:rsidRDefault="00A35C9B">
      <w:pPr>
        <w:pStyle w:val="TOC2"/>
        <w:rPr>
          <w:rFonts w:asciiTheme="minorHAnsi" w:eastAsiaTheme="minorEastAsia" w:hAnsiTheme="minorHAnsi" w:cstheme="minorBidi"/>
          <w:sz w:val="22"/>
          <w:szCs w:val="22"/>
        </w:rPr>
      </w:pPr>
      <w:hyperlink w:anchor="_Toc495416668" w:history="1">
        <w:r w:rsidR="00931FAB" w:rsidRPr="00080F99">
          <w:rPr>
            <w:rStyle w:val="Hyperlink"/>
          </w:rPr>
          <w:t>7.2</w:t>
        </w:r>
        <w:r w:rsidR="00931FAB">
          <w:rPr>
            <w:rFonts w:asciiTheme="minorHAnsi" w:eastAsiaTheme="minorEastAsia" w:hAnsiTheme="minorHAnsi" w:cstheme="minorBidi"/>
            <w:sz w:val="22"/>
            <w:szCs w:val="22"/>
          </w:rPr>
          <w:tab/>
        </w:r>
        <w:r w:rsidR="00931FAB" w:rsidRPr="00080F99">
          <w:rPr>
            <w:rStyle w:val="Hyperlink"/>
          </w:rPr>
          <w:t>Closed Issues</w:t>
        </w:r>
        <w:r w:rsidR="00931FAB">
          <w:rPr>
            <w:webHidden/>
          </w:rPr>
          <w:tab/>
        </w:r>
        <w:r w:rsidR="00931FAB">
          <w:rPr>
            <w:webHidden/>
          </w:rPr>
          <w:fldChar w:fldCharType="begin"/>
        </w:r>
        <w:r w:rsidR="00931FAB">
          <w:rPr>
            <w:webHidden/>
          </w:rPr>
          <w:instrText xml:space="preserve"> PAGEREF _Toc495416668 \h </w:instrText>
        </w:r>
        <w:r w:rsidR="00931FAB">
          <w:rPr>
            <w:webHidden/>
          </w:rPr>
        </w:r>
        <w:r w:rsidR="00931FAB">
          <w:rPr>
            <w:webHidden/>
          </w:rPr>
          <w:fldChar w:fldCharType="separate"/>
        </w:r>
        <w:r w:rsidR="00931FAB">
          <w:rPr>
            <w:webHidden/>
          </w:rPr>
          <w:t>14</w:t>
        </w:r>
        <w:r w:rsidR="00931FAB">
          <w:rPr>
            <w:webHidden/>
          </w:rPr>
          <w:fldChar w:fldCharType="end"/>
        </w:r>
      </w:hyperlink>
    </w:p>
    <w:p w14:paraId="2594817F" w14:textId="0A75BE16" w:rsidR="008D3C00" w:rsidRPr="00715F91" w:rsidRDefault="00153BB6" w:rsidP="00153BB6">
      <w:r w:rsidRPr="00D758B8">
        <w:rPr>
          <w:rFonts w:cs="Arial"/>
          <w:b/>
          <w:color w:val="333333"/>
        </w:rPr>
        <w:fldChar w:fldCharType="end"/>
      </w:r>
    </w:p>
    <w:p w14:paraId="25948180" w14:textId="77777777" w:rsidR="00B54E39" w:rsidRPr="003E1CD6" w:rsidRDefault="0042123C" w:rsidP="003E1CD6">
      <w:pPr>
        <w:pStyle w:val="Heading1"/>
      </w:pPr>
      <w:bookmarkStart w:id="66" w:name="_Toc475936565"/>
      <w:bookmarkStart w:id="67" w:name="_Toc475936670"/>
      <w:bookmarkStart w:id="68" w:name="_Toc475936712"/>
      <w:bookmarkStart w:id="69" w:name="_Toc475936754"/>
      <w:bookmarkStart w:id="70" w:name="_Toc475936801"/>
      <w:bookmarkStart w:id="71" w:name="_Toc475936929"/>
      <w:bookmarkStart w:id="72" w:name="_Toc475936844"/>
      <w:bookmarkStart w:id="73" w:name="_Toc475936971"/>
      <w:bookmarkStart w:id="74" w:name="_Toc475937613"/>
      <w:bookmarkStart w:id="75" w:name="_Toc475937721"/>
      <w:bookmarkStart w:id="76" w:name="_Toc475937954"/>
      <w:bookmarkStart w:id="77" w:name="_Toc475938061"/>
      <w:bookmarkStart w:id="78" w:name="_Toc475938148"/>
      <w:bookmarkStart w:id="79" w:name="_Toc475940549"/>
      <w:bookmarkStart w:id="80" w:name="_Toc475940772"/>
      <w:bookmarkStart w:id="81" w:name="_Toc475955496"/>
      <w:bookmarkStart w:id="82" w:name="_Toc475955594"/>
      <w:bookmarkStart w:id="83" w:name="_Toc475958194"/>
      <w:bookmarkStart w:id="84" w:name="_Toc475958944"/>
      <w:bookmarkStart w:id="85" w:name="_Toc475958994"/>
      <w:bookmarkStart w:id="86" w:name="_Toc475959756"/>
      <w:bookmarkStart w:id="87" w:name="_Toc476461499"/>
      <w:bookmarkStart w:id="88" w:name="_Toc476478996"/>
      <w:bookmarkStart w:id="89" w:name="_Toc476479269"/>
      <w:bookmarkStart w:id="90" w:name="_Toc476479486"/>
      <w:bookmarkStart w:id="91" w:name="_Toc476991716"/>
      <w:bookmarkStart w:id="92" w:name="_Toc477056289"/>
      <w:bookmarkStart w:id="93" w:name="_Toc477247982"/>
      <w:bookmarkStart w:id="94" w:name="_Toc477749223"/>
      <w:bookmarkStart w:id="95" w:name="_Toc477749272"/>
      <w:bookmarkStart w:id="96" w:name="_Toc481315929"/>
      <w:bookmarkStart w:id="97" w:name="_Toc481315980"/>
      <w:bookmarkStart w:id="98" w:name="_Toc481316031"/>
      <w:bookmarkStart w:id="99" w:name="_Toc30233140"/>
      <w:bookmarkStart w:id="100" w:name="_Toc30233486"/>
      <w:bookmarkStart w:id="101" w:name="_Toc64270780"/>
      <w:bookmarkStart w:id="102" w:name="_Toc304386124"/>
      <w:bookmarkStart w:id="103" w:name="_Toc495416642"/>
      <w:bookmarkStart w:id="104" w:name="_Toc523032772"/>
      <w:bookmarkStart w:id="105" w:name="_Toc523126455"/>
      <w:r w:rsidRPr="003E1CD6">
        <w:lastRenderedPageBreak/>
        <w:t>Interface</w:t>
      </w:r>
      <w:r w:rsidR="00A30EB5" w:rsidRPr="003E1CD6">
        <w:t xml:space="preserve"> </w:t>
      </w:r>
      <w:r w:rsidR="00B54E39" w:rsidRPr="003E1CD6">
        <w:t>Overview</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25948181" w14:textId="77777777" w:rsidR="00B54E39" w:rsidRPr="003E1CD6" w:rsidRDefault="00A30EB5" w:rsidP="003E1CD6">
      <w:pPr>
        <w:pStyle w:val="Heading2"/>
        <w:rPr>
          <w:color w:val="auto"/>
        </w:rPr>
      </w:pPr>
      <w:bookmarkStart w:id="106" w:name="_Toc64270782"/>
      <w:bookmarkStart w:id="107" w:name="_Toc304386125"/>
      <w:bookmarkStart w:id="108" w:name="_Toc495416643"/>
      <w:bookmarkStart w:id="109" w:name="_Toc475936566"/>
      <w:bookmarkStart w:id="110" w:name="_Toc475936671"/>
      <w:bookmarkStart w:id="111" w:name="_Toc475936713"/>
      <w:bookmarkStart w:id="112" w:name="_Toc475936755"/>
      <w:bookmarkStart w:id="113" w:name="_Toc475936802"/>
      <w:bookmarkStart w:id="114" w:name="_Toc475936845"/>
      <w:bookmarkStart w:id="115" w:name="_Toc475936930"/>
      <w:bookmarkStart w:id="116" w:name="_Toc475936972"/>
      <w:bookmarkStart w:id="117" w:name="_Toc475937614"/>
      <w:bookmarkStart w:id="118" w:name="_Toc475937722"/>
      <w:bookmarkStart w:id="119" w:name="_Toc475937955"/>
      <w:bookmarkStart w:id="120" w:name="_Toc475938062"/>
      <w:bookmarkStart w:id="121" w:name="_Toc475938149"/>
      <w:bookmarkStart w:id="122" w:name="_Toc475940550"/>
      <w:bookmarkStart w:id="123" w:name="_Toc475940773"/>
      <w:bookmarkStart w:id="124" w:name="_Toc475955497"/>
      <w:bookmarkStart w:id="125" w:name="_Toc475955595"/>
      <w:bookmarkStart w:id="126" w:name="_Toc475958195"/>
      <w:bookmarkStart w:id="127" w:name="_Toc475958945"/>
      <w:bookmarkStart w:id="128" w:name="_Toc475958995"/>
      <w:bookmarkStart w:id="129" w:name="_Toc475959757"/>
      <w:bookmarkStart w:id="130" w:name="_Toc476461500"/>
      <w:bookmarkStart w:id="131" w:name="_Toc476478997"/>
      <w:bookmarkStart w:id="132" w:name="_Toc476479270"/>
      <w:bookmarkStart w:id="133" w:name="_Toc476479487"/>
      <w:bookmarkStart w:id="134" w:name="_Toc476991717"/>
      <w:bookmarkStart w:id="135" w:name="_Toc477056290"/>
      <w:bookmarkStart w:id="136" w:name="_Toc477247983"/>
      <w:bookmarkStart w:id="137" w:name="_Toc477749224"/>
      <w:bookmarkStart w:id="138" w:name="_Toc477749273"/>
      <w:bookmarkStart w:id="139" w:name="_Toc481315930"/>
      <w:bookmarkStart w:id="140" w:name="_Toc481315981"/>
      <w:bookmarkStart w:id="141" w:name="_Toc481316032"/>
      <w:r w:rsidRPr="003E1CD6">
        <w:rPr>
          <w:color w:val="auto"/>
        </w:rPr>
        <w:t>Business Object Overview</w:t>
      </w:r>
      <w:bookmarkEnd w:id="106"/>
      <w:r w:rsidR="005C449A" w:rsidRPr="003E1CD6">
        <w:rPr>
          <w:color w:val="auto"/>
        </w:rPr>
        <w:t xml:space="preserve"> / </w:t>
      </w:r>
      <w:commentRangeStart w:id="142"/>
      <w:commentRangeStart w:id="143"/>
      <w:r w:rsidR="005C449A" w:rsidRPr="003E1CD6">
        <w:rPr>
          <w:color w:val="auto"/>
        </w:rPr>
        <w:t xml:space="preserve">Scope </w:t>
      </w:r>
      <w:commentRangeEnd w:id="142"/>
      <w:r w:rsidR="00192EFC">
        <w:rPr>
          <w:rStyle w:val="CommentReference"/>
          <w:rFonts w:eastAsia="Times New Roman"/>
          <w:b w:val="0"/>
          <w:color w:val="auto"/>
          <w:lang w:val="en-US"/>
        </w:rPr>
        <w:commentReference w:id="142"/>
      </w:r>
      <w:commentRangeEnd w:id="143"/>
      <w:r w:rsidR="008F4280">
        <w:rPr>
          <w:rStyle w:val="CommentReference"/>
          <w:rFonts w:eastAsia="Times New Roman"/>
          <w:b w:val="0"/>
          <w:color w:val="auto"/>
          <w:lang w:val="en-US"/>
        </w:rPr>
        <w:commentReference w:id="143"/>
      </w:r>
      <w:r w:rsidR="005C449A" w:rsidRPr="003E1CD6">
        <w:rPr>
          <w:color w:val="auto"/>
        </w:rPr>
        <w:t>Definition</w:t>
      </w:r>
      <w:bookmarkEnd w:id="107"/>
      <w:bookmarkEnd w:id="108"/>
    </w:p>
    <w:p w14:paraId="6B11DD9C" w14:textId="7B211046" w:rsidR="008F4280" w:rsidRDefault="00FF2546" w:rsidP="008F4280">
      <w:pPr>
        <w:pStyle w:val="BodyText"/>
        <w:ind w:left="540"/>
        <w:rPr>
          <w:rFonts w:eastAsia="Times"/>
          <w:lang w:val="en-GB"/>
        </w:rPr>
      </w:pPr>
      <w:r>
        <w:rPr>
          <w:rFonts w:eastAsia="Times"/>
          <w:lang w:val="en-GB"/>
        </w:rPr>
        <w:t>The POS int</w:t>
      </w:r>
      <w:r w:rsidR="00FF4251">
        <w:rPr>
          <w:rFonts w:eastAsia="Times"/>
          <w:lang w:val="en-GB"/>
        </w:rPr>
        <w:t xml:space="preserve">erface will be used to </w:t>
      </w:r>
      <w:r w:rsidR="008F4280">
        <w:rPr>
          <w:rFonts w:eastAsia="Times"/>
          <w:lang w:val="en-GB"/>
        </w:rPr>
        <w:t xml:space="preserve">increase or </w:t>
      </w:r>
      <w:r w:rsidR="00FF4251">
        <w:rPr>
          <w:rFonts w:eastAsia="Times"/>
          <w:lang w:val="en-GB"/>
        </w:rPr>
        <w:t xml:space="preserve">decrease </w:t>
      </w:r>
      <w:r>
        <w:rPr>
          <w:rFonts w:eastAsia="Times"/>
          <w:lang w:val="en-GB"/>
        </w:rPr>
        <w:t xml:space="preserve">inventory within Logfire from a transaction starting from CBS/Oracle. </w:t>
      </w:r>
      <w:r w:rsidR="008F4280">
        <w:rPr>
          <w:rFonts w:eastAsia="Times"/>
          <w:lang w:val="en-GB"/>
        </w:rPr>
        <w:t>This interface will support multiple business scenarios:</w:t>
      </w:r>
    </w:p>
    <w:p w14:paraId="1DD8DADC" w14:textId="622B84CC" w:rsidR="008F4280" w:rsidRDefault="008F4280" w:rsidP="008F4280">
      <w:pPr>
        <w:pStyle w:val="BodyText"/>
        <w:numPr>
          <w:ilvl w:val="0"/>
          <w:numId w:val="34"/>
        </w:numPr>
        <w:rPr>
          <w:rFonts w:eastAsia="Times"/>
          <w:lang w:val="en-GB"/>
        </w:rPr>
      </w:pPr>
      <w:r>
        <w:rPr>
          <w:rFonts w:eastAsia="Times"/>
          <w:lang w:val="en-GB"/>
        </w:rPr>
        <w:t>CPE Fulfilment Major to Minor</w:t>
      </w:r>
    </w:p>
    <w:p w14:paraId="1E3421C6" w14:textId="77777777" w:rsidR="008F4280" w:rsidRDefault="008F4280" w:rsidP="008F4280">
      <w:pPr>
        <w:pStyle w:val="BodyText"/>
        <w:numPr>
          <w:ilvl w:val="0"/>
          <w:numId w:val="34"/>
        </w:numPr>
        <w:rPr>
          <w:rFonts w:eastAsia="Times"/>
          <w:lang w:val="en-GB"/>
        </w:rPr>
      </w:pPr>
      <w:r>
        <w:rPr>
          <w:rFonts w:eastAsia="Times"/>
          <w:lang w:val="en-GB"/>
        </w:rPr>
        <w:t>CPE Fulfilment Major/Minor to Tech</w:t>
      </w:r>
    </w:p>
    <w:p w14:paraId="1AD7535C" w14:textId="1D7D9294" w:rsidR="008F4280" w:rsidRDefault="008F4280" w:rsidP="008F4280">
      <w:pPr>
        <w:pStyle w:val="BodyText"/>
        <w:numPr>
          <w:ilvl w:val="0"/>
          <w:numId w:val="34"/>
        </w:numPr>
        <w:rPr>
          <w:rFonts w:eastAsia="Times"/>
          <w:lang w:val="en-GB"/>
        </w:rPr>
      </w:pPr>
      <w:r>
        <w:rPr>
          <w:rFonts w:eastAsia="Times"/>
          <w:lang w:val="en-GB"/>
        </w:rPr>
        <w:t>CPE Return Tech/Minor to Minor/Major</w:t>
      </w:r>
    </w:p>
    <w:p w14:paraId="756CFA73" w14:textId="29923F74" w:rsidR="008F4280" w:rsidRDefault="008F4280" w:rsidP="008F4280">
      <w:pPr>
        <w:pStyle w:val="BodyText"/>
        <w:numPr>
          <w:ilvl w:val="0"/>
          <w:numId w:val="34"/>
        </w:numPr>
        <w:rPr>
          <w:rFonts w:eastAsia="Times"/>
          <w:lang w:val="en-GB"/>
        </w:rPr>
      </w:pPr>
      <w:r>
        <w:rPr>
          <w:rFonts w:eastAsia="Times"/>
          <w:lang w:val="en-GB"/>
        </w:rPr>
        <w:t>Non-CPE Fulfilment Major to Minor/Tech</w:t>
      </w:r>
    </w:p>
    <w:p w14:paraId="6A9906A0" w14:textId="52F6D154" w:rsidR="008F4280" w:rsidRDefault="008F4280" w:rsidP="008F4280">
      <w:pPr>
        <w:pStyle w:val="BodyText"/>
        <w:numPr>
          <w:ilvl w:val="0"/>
          <w:numId w:val="34"/>
        </w:numPr>
        <w:rPr>
          <w:rFonts w:eastAsia="Times"/>
          <w:lang w:val="en-GB"/>
        </w:rPr>
      </w:pPr>
      <w:r>
        <w:rPr>
          <w:rFonts w:eastAsia="Times"/>
          <w:lang w:val="en-GB"/>
        </w:rPr>
        <w:t>NPE Fulfilment Major to Tech</w:t>
      </w:r>
    </w:p>
    <w:p w14:paraId="61C95B7B" w14:textId="5933A790" w:rsidR="008F4280" w:rsidRDefault="008F4280" w:rsidP="008F4280">
      <w:pPr>
        <w:pStyle w:val="BodyText"/>
        <w:numPr>
          <w:ilvl w:val="0"/>
          <w:numId w:val="34"/>
        </w:numPr>
        <w:rPr>
          <w:rFonts w:eastAsia="Times"/>
          <w:lang w:val="en-GB"/>
        </w:rPr>
      </w:pPr>
      <w:r>
        <w:rPr>
          <w:rFonts w:eastAsia="Times"/>
          <w:lang w:val="en-GB"/>
        </w:rPr>
        <w:t>Expense Fulfilment Major to Tech</w:t>
      </w:r>
    </w:p>
    <w:p w14:paraId="1CD1A9EC" w14:textId="149B5BEE" w:rsidR="00FF2546" w:rsidRDefault="008F4280" w:rsidP="008F4280">
      <w:pPr>
        <w:pStyle w:val="BodyText"/>
        <w:numPr>
          <w:ilvl w:val="0"/>
          <w:numId w:val="34"/>
        </w:numPr>
        <w:rPr>
          <w:rFonts w:eastAsia="Times"/>
          <w:lang w:val="en-GB"/>
        </w:rPr>
      </w:pPr>
      <w:r>
        <w:rPr>
          <w:rFonts w:eastAsia="Times"/>
          <w:lang w:val="en-GB"/>
        </w:rPr>
        <w:t>Kitting Backflush of Serialized It</w:t>
      </w:r>
      <w:r w:rsidR="00FF2546">
        <w:rPr>
          <w:rFonts w:eastAsia="Times"/>
          <w:lang w:val="en-GB"/>
        </w:rPr>
        <w:t>ems</w:t>
      </w:r>
    </w:p>
    <w:p w14:paraId="3F9318C7" w14:textId="787C656F" w:rsidR="00FF2546" w:rsidRPr="005704CA" w:rsidRDefault="00FF2546" w:rsidP="002F3966">
      <w:pPr>
        <w:pStyle w:val="BodyText"/>
        <w:numPr>
          <w:ilvl w:val="0"/>
          <w:numId w:val="34"/>
        </w:numPr>
        <w:rPr>
          <w:rFonts w:eastAsia="Times"/>
          <w:strike/>
          <w:lang w:val="en-GB"/>
          <w:rPrChange w:id="144" w:author="Lew, Peter (CA - British Columbia)" w:date="2018-01-02T13:01:00Z">
            <w:rPr>
              <w:rFonts w:eastAsia="Times"/>
              <w:lang w:val="en-GB"/>
            </w:rPr>
          </w:rPrChange>
        </w:rPr>
      </w:pPr>
      <w:commentRangeStart w:id="145"/>
      <w:commentRangeStart w:id="146"/>
      <w:r w:rsidRPr="005704CA">
        <w:rPr>
          <w:rFonts w:eastAsia="Times"/>
          <w:strike/>
          <w:lang w:val="en-GB"/>
          <w:rPrChange w:id="147" w:author="Lew, Peter (CA - British Columbia)" w:date="2018-01-02T13:01:00Z">
            <w:rPr>
              <w:rFonts w:eastAsia="Times"/>
              <w:lang w:val="en-GB"/>
            </w:rPr>
          </w:rPrChange>
        </w:rPr>
        <w:t xml:space="preserve">Direct </w:t>
      </w:r>
      <w:r w:rsidR="008F4280" w:rsidRPr="005704CA">
        <w:rPr>
          <w:rFonts w:eastAsia="Times"/>
          <w:strike/>
          <w:lang w:val="en-GB"/>
          <w:rPrChange w:id="148" w:author="Lew, Peter (CA - British Columbia)" w:date="2018-01-02T13:01:00Z">
            <w:rPr>
              <w:rFonts w:eastAsia="Times"/>
              <w:lang w:val="en-GB"/>
            </w:rPr>
          </w:rPrChange>
        </w:rPr>
        <w:t>F</w:t>
      </w:r>
      <w:r w:rsidRPr="005704CA">
        <w:rPr>
          <w:rFonts w:eastAsia="Times"/>
          <w:strike/>
          <w:lang w:val="en-GB"/>
          <w:rPrChange w:id="149" w:author="Lew, Peter (CA - British Columbia)" w:date="2018-01-02T13:01:00Z">
            <w:rPr>
              <w:rFonts w:eastAsia="Times"/>
              <w:lang w:val="en-GB"/>
            </w:rPr>
          </w:rPrChange>
        </w:rPr>
        <w:t>ulfilment</w:t>
      </w:r>
      <w:commentRangeEnd w:id="145"/>
      <w:r w:rsidR="00BB1377" w:rsidRPr="005704CA">
        <w:rPr>
          <w:rStyle w:val="CommentReference"/>
          <w:strike/>
          <w:rPrChange w:id="150" w:author="Lew, Peter (CA - British Columbia)" w:date="2018-01-02T13:01:00Z">
            <w:rPr>
              <w:rStyle w:val="CommentReference"/>
            </w:rPr>
          </w:rPrChange>
        </w:rPr>
        <w:commentReference w:id="145"/>
      </w:r>
      <w:commentRangeEnd w:id="146"/>
      <w:r w:rsidR="008F4280" w:rsidRPr="005704CA">
        <w:rPr>
          <w:rStyle w:val="CommentReference"/>
          <w:strike/>
          <w:rPrChange w:id="151" w:author="Lew, Peter (CA - British Columbia)" w:date="2018-01-02T13:01:00Z">
            <w:rPr>
              <w:rStyle w:val="CommentReference"/>
            </w:rPr>
          </w:rPrChange>
        </w:rPr>
        <w:commentReference w:id="146"/>
      </w:r>
      <w:r w:rsidR="008F4280" w:rsidRPr="005704CA">
        <w:rPr>
          <w:rFonts w:eastAsia="Times"/>
          <w:strike/>
          <w:lang w:val="en-GB"/>
          <w:rPrChange w:id="152" w:author="Lew, Peter (CA - British Columbia)" w:date="2018-01-02T13:01:00Z">
            <w:rPr>
              <w:rFonts w:eastAsia="Times"/>
              <w:lang w:val="en-GB"/>
            </w:rPr>
          </w:rPrChange>
        </w:rPr>
        <w:t xml:space="preserve"> – </w:t>
      </w:r>
      <w:r w:rsidR="008F4280" w:rsidRPr="005704CA">
        <w:rPr>
          <w:rFonts w:eastAsia="Times"/>
          <w:b/>
          <w:strike/>
          <w:lang w:val="en-GB"/>
          <w:rPrChange w:id="153" w:author="Lew, Peter (CA - British Columbia)" w:date="2018-01-02T13:01:00Z">
            <w:rPr>
              <w:rFonts w:eastAsia="Times"/>
              <w:b/>
              <w:lang w:val="en-GB"/>
            </w:rPr>
          </w:rPrChange>
        </w:rPr>
        <w:t>ON HOLD</w:t>
      </w:r>
    </w:p>
    <w:p w14:paraId="25948183" w14:textId="1DFE2F67" w:rsidR="009A6258" w:rsidRPr="003E1CD6" w:rsidRDefault="002B6D24" w:rsidP="007C06B1">
      <w:pPr>
        <w:pStyle w:val="BodyText"/>
        <w:ind w:left="540"/>
        <w:rPr>
          <w:rFonts w:eastAsia="Times"/>
          <w:lang w:val="en-GB"/>
        </w:rPr>
      </w:pPr>
      <w:r w:rsidRPr="003E1CD6">
        <w:rPr>
          <w:rFonts w:eastAsia="Times"/>
          <w:lang w:val="en-GB"/>
        </w:rPr>
        <w:t>The table below provides a high-level summary of the interfaces</w:t>
      </w:r>
      <w:r w:rsidR="004036A1" w:rsidRPr="003E1CD6">
        <w:rPr>
          <w:rFonts w:eastAsia="Times"/>
          <w:lang w:val="en-GB"/>
        </w:rPr>
        <w:t xml:space="preserve"> included in this integration</w:t>
      </w:r>
      <w:r w:rsidRPr="003E1CD6">
        <w:rPr>
          <w:rFonts w:eastAsia="Times"/>
          <w:lang w:val="en-GB"/>
        </w:rPr>
        <w:t xml:space="preserve">, including the interfacing systems, </w:t>
      </w:r>
      <w:r w:rsidR="0042123C" w:rsidRPr="003E1CD6">
        <w:rPr>
          <w:rFonts w:eastAsia="Times"/>
          <w:lang w:val="en-GB"/>
        </w:rPr>
        <w:t>interface</w:t>
      </w:r>
      <w:r w:rsidRPr="003E1CD6">
        <w:rPr>
          <w:rFonts w:eastAsia="Times"/>
          <w:lang w:val="en-GB"/>
        </w:rPr>
        <w:t xml:space="preserve"> patterns and frequency:</w:t>
      </w:r>
    </w:p>
    <w:p w14:paraId="25948184" w14:textId="77777777" w:rsidR="002B6D24" w:rsidRDefault="002B6D24" w:rsidP="007C06B1">
      <w:pPr>
        <w:pStyle w:val="BodyText"/>
        <w:ind w:left="540"/>
        <w:rPr>
          <w:rFonts w:eastAsia="Times"/>
          <w:lang w:val="en-GB"/>
        </w:rPr>
      </w:pPr>
    </w:p>
    <w:tbl>
      <w:tblPr>
        <w:tblW w:w="9638" w:type="dxa"/>
        <w:tblInd w:w="139"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580"/>
        <w:gridCol w:w="2403"/>
        <w:gridCol w:w="2252"/>
        <w:gridCol w:w="2403"/>
      </w:tblGrid>
      <w:tr w:rsidR="0036238B" w:rsidRPr="007E4991" w14:paraId="2594818B" w14:textId="77777777" w:rsidTr="0036238B">
        <w:trPr>
          <w:trHeight w:val="246"/>
          <w:tblHeader/>
        </w:trPr>
        <w:tc>
          <w:tcPr>
            <w:tcW w:w="2580" w:type="dxa"/>
            <w:tcBorders>
              <w:top w:val="nil"/>
              <w:left w:val="single" w:sz="4" w:space="0" w:color="FFFFFF"/>
              <w:bottom w:val="nil"/>
              <w:right w:val="single" w:sz="4" w:space="0" w:color="FFFFFF"/>
            </w:tcBorders>
            <w:shd w:val="clear" w:color="auto" w:fill="244061"/>
            <w:vAlign w:val="center"/>
          </w:tcPr>
          <w:p w14:paraId="25948187" w14:textId="77777777" w:rsidR="0036238B" w:rsidRPr="00033139" w:rsidRDefault="0036238B" w:rsidP="00C52061">
            <w:pPr>
              <w:pStyle w:val="Tablehead1"/>
            </w:pPr>
            <w:r>
              <w:t>Interfacing Systems</w:t>
            </w:r>
          </w:p>
        </w:tc>
        <w:tc>
          <w:tcPr>
            <w:tcW w:w="2403" w:type="dxa"/>
            <w:tcBorders>
              <w:top w:val="nil"/>
              <w:left w:val="single" w:sz="4" w:space="0" w:color="FFFFFF"/>
              <w:bottom w:val="nil"/>
              <w:right w:val="single" w:sz="4" w:space="0" w:color="FFFFFF"/>
            </w:tcBorders>
            <w:shd w:val="clear" w:color="auto" w:fill="244061"/>
            <w:vAlign w:val="center"/>
          </w:tcPr>
          <w:p w14:paraId="25948188" w14:textId="77777777" w:rsidR="0036238B" w:rsidRPr="00033139" w:rsidRDefault="0036238B" w:rsidP="00C52061">
            <w:pPr>
              <w:pStyle w:val="Tablehead1"/>
            </w:pPr>
            <w:r>
              <w:t>Frequency</w:t>
            </w:r>
          </w:p>
        </w:tc>
        <w:tc>
          <w:tcPr>
            <w:tcW w:w="2252" w:type="dxa"/>
            <w:tcBorders>
              <w:top w:val="nil"/>
              <w:left w:val="single" w:sz="4" w:space="0" w:color="FFFFFF"/>
              <w:bottom w:val="nil"/>
              <w:right w:val="single" w:sz="4" w:space="0" w:color="FFFFFF"/>
            </w:tcBorders>
            <w:shd w:val="clear" w:color="auto" w:fill="244061"/>
          </w:tcPr>
          <w:p w14:paraId="25948189" w14:textId="77777777" w:rsidR="0036238B" w:rsidRDefault="0036238B" w:rsidP="00C52061">
            <w:pPr>
              <w:pStyle w:val="Tablehead1"/>
            </w:pPr>
            <w:r>
              <w:t>Volume</w:t>
            </w:r>
          </w:p>
        </w:tc>
        <w:tc>
          <w:tcPr>
            <w:tcW w:w="2403" w:type="dxa"/>
            <w:tcBorders>
              <w:top w:val="nil"/>
              <w:left w:val="single" w:sz="4" w:space="0" w:color="FFFFFF"/>
              <w:bottom w:val="nil"/>
              <w:right w:val="nil"/>
            </w:tcBorders>
            <w:shd w:val="clear" w:color="auto" w:fill="244061"/>
            <w:vAlign w:val="center"/>
          </w:tcPr>
          <w:p w14:paraId="2594818A" w14:textId="77777777" w:rsidR="0036238B" w:rsidRPr="00033139" w:rsidRDefault="0036238B" w:rsidP="00C52061">
            <w:pPr>
              <w:pStyle w:val="Tablehead1"/>
            </w:pPr>
            <w:r>
              <w:t>Direction</w:t>
            </w:r>
          </w:p>
        </w:tc>
      </w:tr>
      <w:tr w:rsidR="0036238B" w:rsidRPr="007E4991" w14:paraId="25948192" w14:textId="77777777" w:rsidTr="0036238B">
        <w:trPr>
          <w:trHeight w:val="295"/>
        </w:trPr>
        <w:tc>
          <w:tcPr>
            <w:tcW w:w="2580" w:type="dxa"/>
            <w:tcBorders>
              <w:top w:val="nil"/>
            </w:tcBorders>
          </w:tcPr>
          <w:p w14:paraId="0A5032A8" w14:textId="32183981" w:rsidR="00327949" w:rsidRDefault="00327949" w:rsidP="0036238B">
            <w:pPr>
              <w:pStyle w:val="Tabletext"/>
            </w:pPr>
            <w:r>
              <w:t>Oracle ERP Cloud System</w:t>
            </w:r>
          </w:p>
          <w:p w14:paraId="2594818E" w14:textId="2C4DBE89" w:rsidR="00BE5CE6" w:rsidRPr="00DF69F5" w:rsidRDefault="00BE5CE6" w:rsidP="009A0C92">
            <w:pPr>
              <w:pStyle w:val="Tabletext"/>
            </w:pPr>
            <w:r>
              <w:t>And</w:t>
            </w:r>
            <w:r w:rsidR="009A0C92">
              <w:t xml:space="preserve"> </w:t>
            </w:r>
            <w:r>
              <w:t>Logfire</w:t>
            </w:r>
          </w:p>
        </w:tc>
        <w:tc>
          <w:tcPr>
            <w:tcW w:w="2403" w:type="dxa"/>
            <w:tcBorders>
              <w:top w:val="nil"/>
            </w:tcBorders>
          </w:tcPr>
          <w:p w14:paraId="66834C5B" w14:textId="492B2CA6" w:rsidR="00596D14" w:rsidRDefault="009A0C92" w:rsidP="0036238B">
            <w:pPr>
              <w:pStyle w:val="Tabletext"/>
            </w:pPr>
            <w:r>
              <w:t>Real Time</w:t>
            </w:r>
          </w:p>
          <w:p w14:paraId="2594818F" w14:textId="59CF68FF" w:rsidR="0036238B" w:rsidRPr="00DF69F5" w:rsidRDefault="0036238B" w:rsidP="00596D14">
            <w:pPr>
              <w:pStyle w:val="Tabletext"/>
            </w:pPr>
          </w:p>
        </w:tc>
        <w:tc>
          <w:tcPr>
            <w:tcW w:w="2252" w:type="dxa"/>
            <w:tcBorders>
              <w:top w:val="nil"/>
            </w:tcBorders>
          </w:tcPr>
          <w:p w14:paraId="25948190" w14:textId="0C9D7F62" w:rsidR="0036238B" w:rsidRPr="00DF69F5" w:rsidRDefault="00E31199" w:rsidP="0036238B">
            <w:pPr>
              <w:pStyle w:val="Tabletext"/>
            </w:pPr>
            <w:del w:id="154" w:author="Lew, Peter (CA - British Columbia)" w:date="2018-01-02T13:01:00Z">
              <w:r w:rsidRPr="00E31199" w:rsidDel="005704CA">
                <w:rPr>
                  <w:highlight w:val="yellow"/>
                </w:rPr>
                <w:delText>&lt;Need input&gt;</w:delText>
              </w:r>
            </w:del>
            <w:ins w:id="155" w:author="Lew, Peter (CA - British Columbia)" w:date="2018-01-02T13:01:00Z">
              <w:r w:rsidR="005704CA">
                <w:t>High</w:t>
              </w:r>
            </w:ins>
          </w:p>
        </w:tc>
        <w:tc>
          <w:tcPr>
            <w:tcW w:w="2403" w:type="dxa"/>
            <w:tcBorders>
              <w:top w:val="nil"/>
            </w:tcBorders>
          </w:tcPr>
          <w:p w14:paraId="25948191" w14:textId="2B9AE8D7" w:rsidR="0036238B" w:rsidRPr="00DF69F5" w:rsidRDefault="00953BD8" w:rsidP="0036238B">
            <w:pPr>
              <w:pStyle w:val="Tabletext"/>
            </w:pPr>
            <w:r>
              <w:t>Inbound</w:t>
            </w:r>
          </w:p>
        </w:tc>
      </w:tr>
    </w:tbl>
    <w:p w14:paraId="259481A8" w14:textId="77777777" w:rsidR="002B6D24" w:rsidRDefault="002B6D24" w:rsidP="002B6D24">
      <w:pPr>
        <w:pStyle w:val="TableNumber"/>
      </w:pPr>
      <w:r>
        <w:t xml:space="preserve">Table 1: Interface Details </w:t>
      </w:r>
    </w:p>
    <w:p w14:paraId="259481A9" w14:textId="77777777" w:rsidR="00FE7A73" w:rsidRDefault="00FE7A73" w:rsidP="003E1CD6">
      <w:pPr>
        <w:pStyle w:val="Heading2"/>
        <w:rPr>
          <w:color w:val="auto"/>
        </w:rPr>
      </w:pPr>
      <w:bookmarkStart w:id="156" w:name="_Toc304386126"/>
      <w:bookmarkStart w:id="157" w:name="_Toc495416644"/>
      <w:bookmarkStart w:id="158" w:name="_Toc30233143"/>
      <w:bookmarkStart w:id="159" w:name="_Toc30233489"/>
      <w:bookmarkStart w:id="160" w:name="_Toc64270784"/>
      <w:r w:rsidRPr="003E1CD6">
        <w:rPr>
          <w:color w:val="auto"/>
        </w:rPr>
        <w:t>Assumptions</w:t>
      </w:r>
      <w:bookmarkEnd w:id="156"/>
      <w:bookmarkEnd w:id="157"/>
    </w:p>
    <w:p w14:paraId="6DEE16B5" w14:textId="1673ACDE" w:rsidR="009A0C92" w:rsidDel="005704CA" w:rsidRDefault="009A0C92" w:rsidP="002F3966">
      <w:pPr>
        <w:pStyle w:val="Bodycopy"/>
        <w:numPr>
          <w:ilvl w:val="0"/>
          <w:numId w:val="33"/>
        </w:numPr>
        <w:rPr>
          <w:del w:id="161" w:author="Lew, Peter (CA - British Columbia)" w:date="2018-01-02T13:02:00Z"/>
        </w:rPr>
      </w:pPr>
      <w:del w:id="162" w:author="Lew, Peter (CA - British Columbia)" w:date="2018-01-02T13:02:00Z">
        <w:r w:rsidRPr="009A0C92" w:rsidDel="005704CA">
          <w:delText>Transactions that flow from Oracle into</w:delText>
        </w:r>
        <w:r w:rsidDel="005704CA">
          <w:delText xml:space="preserve"> Logfire should not re-trigger another transaction (adjustment) into Oracle.</w:delText>
        </w:r>
      </w:del>
    </w:p>
    <w:p w14:paraId="60BBF62D" w14:textId="0A26CC1A" w:rsidR="007B55E7" w:rsidRDefault="007B55E7" w:rsidP="002F3966">
      <w:pPr>
        <w:pStyle w:val="Bodycopy"/>
        <w:numPr>
          <w:ilvl w:val="0"/>
          <w:numId w:val="33"/>
        </w:numPr>
      </w:pPr>
      <w:r>
        <w:t>POS interface will only decrease inventory from locations with unpacked LPN’</w:t>
      </w:r>
      <w:r w:rsidR="00AD782E">
        <w:t>s (active locations).</w:t>
      </w:r>
    </w:p>
    <w:p w14:paraId="434CDF89" w14:textId="50929EF8" w:rsidR="00DA00A0" w:rsidRDefault="00DA00A0" w:rsidP="002F3966">
      <w:pPr>
        <w:pStyle w:val="Bodycopy"/>
        <w:numPr>
          <w:ilvl w:val="0"/>
          <w:numId w:val="33"/>
        </w:numPr>
      </w:pPr>
      <w:r>
        <w:t>Logfire only handles four unit of measures. All items will come in with the base unit (EA) in Logfire regardless of the UOM in Oracle. Subsequent transactions that will be sent back to Oracle will be completed in the primary UOM</w:t>
      </w:r>
      <w:r w:rsidR="00E0113A">
        <w:t>.</w:t>
      </w:r>
    </w:p>
    <w:p w14:paraId="77285120" w14:textId="77777777" w:rsidR="00DA00A0" w:rsidRDefault="00DA00A0" w:rsidP="00DA00A0">
      <w:pPr>
        <w:pStyle w:val="Bodycopy"/>
        <w:ind w:left="936"/>
      </w:pPr>
      <w:r>
        <w:t>Example:</w:t>
      </w:r>
    </w:p>
    <w:tbl>
      <w:tblPr>
        <w:tblStyle w:val="TableGrid"/>
        <w:tblW w:w="0" w:type="auto"/>
        <w:tblInd w:w="936" w:type="dxa"/>
        <w:tblLook w:val="04A0" w:firstRow="1" w:lastRow="0" w:firstColumn="1" w:lastColumn="0" w:noHBand="0" w:noVBand="1"/>
      </w:tblPr>
      <w:tblGrid>
        <w:gridCol w:w="2770"/>
        <w:gridCol w:w="2779"/>
        <w:gridCol w:w="2865"/>
      </w:tblGrid>
      <w:tr w:rsidR="00DA00A0" w14:paraId="4B7B4DE6" w14:textId="77777777" w:rsidTr="00DE0F29">
        <w:tc>
          <w:tcPr>
            <w:tcW w:w="3116" w:type="dxa"/>
            <w:vAlign w:val="center"/>
          </w:tcPr>
          <w:p w14:paraId="60BD27F7" w14:textId="77777777" w:rsidR="00DA00A0" w:rsidRPr="00C71865" w:rsidRDefault="00DA00A0" w:rsidP="00DE0F29">
            <w:pPr>
              <w:pStyle w:val="Bodycopy"/>
              <w:jc w:val="center"/>
              <w:rPr>
                <w:b/>
              </w:rPr>
            </w:pPr>
            <w:r w:rsidRPr="00C71865">
              <w:rPr>
                <w:b/>
              </w:rPr>
              <w:t>Oracle Item UOM</w:t>
            </w:r>
          </w:p>
        </w:tc>
        <w:tc>
          <w:tcPr>
            <w:tcW w:w="3117" w:type="dxa"/>
            <w:vAlign w:val="center"/>
          </w:tcPr>
          <w:p w14:paraId="53B32BEF" w14:textId="77777777" w:rsidR="00DA00A0" w:rsidRPr="00C71865" w:rsidRDefault="00DA00A0" w:rsidP="00DE0F29">
            <w:pPr>
              <w:pStyle w:val="Bodycopy"/>
              <w:jc w:val="center"/>
              <w:rPr>
                <w:b/>
              </w:rPr>
            </w:pPr>
            <w:r w:rsidRPr="00C71865">
              <w:rPr>
                <w:b/>
              </w:rPr>
              <w:t>Logfire UOM</w:t>
            </w:r>
          </w:p>
        </w:tc>
        <w:tc>
          <w:tcPr>
            <w:tcW w:w="3117" w:type="dxa"/>
            <w:vAlign w:val="center"/>
          </w:tcPr>
          <w:p w14:paraId="1BA95DAC" w14:textId="77777777" w:rsidR="00DA00A0" w:rsidRPr="00C71865" w:rsidRDefault="00DA00A0" w:rsidP="00DE0F29">
            <w:pPr>
              <w:pStyle w:val="Bodycopy"/>
              <w:jc w:val="center"/>
              <w:rPr>
                <w:b/>
              </w:rPr>
            </w:pPr>
            <w:r w:rsidRPr="00C71865">
              <w:rPr>
                <w:b/>
              </w:rPr>
              <w:t>Transactions back to Oracle</w:t>
            </w:r>
          </w:p>
        </w:tc>
      </w:tr>
      <w:tr w:rsidR="00DA00A0" w14:paraId="0961C769" w14:textId="77777777" w:rsidTr="00DE0F29">
        <w:tc>
          <w:tcPr>
            <w:tcW w:w="3116" w:type="dxa"/>
            <w:vAlign w:val="center"/>
          </w:tcPr>
          <w:p w14:paraId="54685628" w14:textId="77777777" w:rsidR="00DA00A0" w:rsidRDefault="00DA00A0" w:rsidP="00DE0F29">
            <w:pPr>
              <w:pStyle w:val="Bodycopy"/>
              <w:jc w:val="center"/>
            </w:pPr>
            <w:r>
              <w:t>MM</w:t>
            </w:r>
          </w:p>
        </w:tc>
        <w:tc>
          <w:tcPr>
            <w:tcW w:w="3117" w:type="dxa"/>
            <w:vAlign w:val="center"/>
          </w:tcPr>
          <w:p w14:paraId="41BE220F" w14:textId="77777777" w:rsidR="00DA00A0" w:rsidRDefault="00DA00A0" w:rsidP="00DE0F29">
            <w:pPr>
              <w:pStyle w:val="Bodycopy"/>
              <w:jc w:val="center"/>
            </w:pPr>
            <w:r>
              <w:t>EA</w:t>
            </w:r>
          </w:p>
        </w:tc>
        <w:tc>
          <w:tcPr>
            <w:tcW w:w="3117" w:type="dxa"/>
            <w:vAlign w:val="center"/>
          </w:tcPr>
          <w:p w14:paraId="362D7802" w14:textId="77777777" w:rsidR="00DA00A0" w:rsidRDefault="00DA00A0" w:rsidP="00DE0F29">
            <w:pPr>
              <w:pStyle w:val="Bodycopy"/>
              <w:jc w:val="center"/>
            </w:pPr>
            <w:r>
              <w:t>MM</w:t>
            </w:r>
          </w:p>
        </w:tc>
      </w:tr>
    </w:tbl>
    <w:p w14:paraId="7B732B4E" w14:textId="1C8EA15D" w:rsidR="00DA00A0" w:rsidRDefault="00DA00A0" w:rsidP="00DA00A0">
      <w:pPr>
        <w:pStyle w:val="Bodycopy"/>
        <w:ind w:left="936"/>
        <w:rPr>
          <w:ins w:id="163" w:author="Lew, Peter (CA - British Columbia)" w:date="2018-01-02T13:02:00Z"/>
        </w:rPr>
      </w:pPr>
    </w:p>
    <w:p w14:paraId="26D138EA" w14:textId="5738D824" w:rsidR="005704CA" w:rsidRDefault="005704CA">
      <w:pPr>
        <w:pStyle w:val="Bodycopy"/>
        <w:numPr>
          <w:ilvl w:val="0"/>
          <w:numId w:val="33"/>
        </w:numPr>
        <w:rPr>
          <w:ins w:id="164" w:author="Lew, Peter (CA - British Columbia)" w:date="2018-01-02T13:10:00Z"/>
        </w:rPr>
        <w:pPrChange w:id="165" w:author="Lew, Peter (CA - British Columbia)" w:date="2018-01-02T13:02:00Z">
          <w:pPr>
            <w:pStyle w:val="Bodycopy"/>
            <w:ind w:left="936"/>
          </w:pPr>
        </w:pPrChange>
      </w:pPr>
      <w:ins w:id="166" w:author="Lew, Peter (CA - British Columbia)" w:date="2018-01-02T13:03:00Z">
        <w:r>
          <w:t xml:space="preserve">Currently, the POS interface only works for non-serialized items. Oracle will be providing a fix for serialized items early 2018. </w:t>
        </w:r>
      </w:ins>
      <w:ins w:id="167" w:author="Lew, Peter (CA - British Columbia)" w:date="2018-01-02T13:05:00Z">
        <w:r>
          <w:t>Development can be started for POS interfaces for both types of items but we can only test the interface for non-serialized items</w:t>
        </w:r>
      </w:ins>
      <w:ins w:id="168" w:author="Lew, Peter (CA - British Columbia)" w:date="2018-01-02T13:06:00Z">
        <w:r>
          <w:t xml:space="preserve"> until the fix is provided.</w:t>
        </w:r>
      </w:ins>
    </w:p>
    <w:p w14:paraId="3AC8C1EF" w14:textId="0E4F7293" w:rsidR="005C1319" w:rsidRPr="009A0C92" w:rsidRDefault="005C1319">
      <w:pPr>
        <w:pStyle w:val="Bodycopy"/>
        <w:numPr>
          <w:ilvl w:val="0"/>
          <w:numId w:val="33"/>
        </w:numPr>
        <w:pPrChange w:id="169" w:author="Lew, Peter (CA - British Columbia)" w:date="2018-01-02T13:02:00Z">
          <w:pPr>
            <w:pStyle w:val="Bodycopy"/>
            <w:ind w:left="936"/>
          </w:pPr>
        </w:pPrChange>
      </w:pPr>
      <w:ins w:id="170" w:author="Lew, Peter (CA - British Columbia)" w:date="2018-01-02T13:11:00Z">
        <w:r>
          <w:t>Ability to increase and decrease quantities from Oracle to Logfire using the POS interface.</w:t>
        </w:r>
      </w:ins>
    </w:p>
    <w:p w14:paraId="259481AC" w14:textId="46F5D7C9" w:rsidR="00FE7A73" w:rsidRPr="00863BB1" w:rsidRDefault="00FE7A73" w:rsidP="00863BB1">
      <w:pPr>
        <w:pStyle w:val="Heading2"/>
        <w:rPr>
          <w:color w:val="auto"/>
        </w:rPr>
      </w:pPr>
      <w:bookmarkStart w:id="171" w:name="_Toc304386127"/>
      <w:bookmarkStart w:id="172" w:name="_Toc495416645"/>
      <w:r w:rsidRPr="003E1CD6">
        <w:rPr>
          <w:color w:val="auto"/>
        </w:rPr>
        <w:t>Dependencies and Prerequisites</w:t>
      </w:r>
      <w:bookmarkEnd w:id="171"/>
      <w:bookmarkEnd w:id="172"/>
    </w:p>
    <w:p w14:paraId="259481AD" w14:textId="77777777" w:rsidR="00E71E2E" w:rsidRPr="003E1CD6" w:rsidRDefault="004036A1" w:rsidP="002F3966">
      <w:pPr>
        <w:pStyle w:val="Bodycopy"/>
        <w:numPr>
          <w:ilvl w:val="0"/>
          <w:numId w:val="35"/>
        </w:numPr>
      </w:pPr>
      <w:r w:rsidRPr="003E1CD6">
        <w:lastRenderedPageBreak/>
        <w:t>The r</w:t>
      </w:r>
      <w:r w:rsidR="00E71E2E" w:rsidRPr="003E1CD6">
        <w:t xml:space="preserve">equired </w:t>
      </w:r>
      <w:r w:rsidRPr="003E1CD6">
        <w:t xml:space="preserve">application </w:t>
      </w:r>
      <w:r w:rsidR="00E71E2E" w:rsidRPr="003E1CD6">
        <w:t xml:space="preserve">configuration / setup </w:t>
      </w:r>
      <w:r w:rsidRPr="003E1CD6">
        <w:t>for both the source and target systems will be completed prior to unit testing this integration</w:t>
      </w:r>
    </w:p>
    <w:p w14:paraId="259481AE" w14:textId="32ABA9CD" w:rsidR="005551EF" w:rsidRDefault="00E71E2E" w:rsidP="002F3966">
      <w:pPr>
        <w:pStyle w:val="Bodycopy"/>
        <w:numPr>
          <w:ilvl w:val="0"/>
          <w:numId w:val="35"/>
        </w:numPr>
      </w:pPr>
      <w:r w:rsidRPr="003E1CD6">
        <w:t>All data translations would be identified and mapped before Technical</w:t>
      </w:r>
      <w:r w:rsidR="00B27498" w:rsidRPr="003E1CD6">
        <w:t xml:space="preserve"> </w:t>
      </w:r>
      <w:r w:rsidRPr="003E1CD6">
        <w:t>design</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58"/>
      <w:bookmarkEnd w:id="159"/>
      <w:bookmarkEnd w:id="160"/>
    </w:p>
    <w:p w14:paraId="7E9DF74F" w14:textId="050A0561" w:rsidR="009513CD" w:rsidRPr="006C39F6" w:rsidRDefault="009513CD" w:rsidP="009513CD">
      <w:pPr>
        <w:pStyle w:val="Bodycopy"/>
        <w:numPr>
          <w:ilvl w:val="0"/>
          <w:numId w:val="35"/>
        </w:numPr>
      </w:pPr>
      <w:r>
        <w:t xml:space="preserve">Kitting BOM will be maintained in </w:t>
      </w:r>
      <w:ins w:id="173" w:author="Lew, Peter (CA - British Columbia)" w:date="2018-01-02T13:13:00Z">
        <w:r w:rsidR="005C1319">
          <w:t>Oracle</w:t>
        </w:r>
      </w:ins>
      <w:del w:id="174" w:author="Lew, Peter (CA - British Columbia)" w:date="2018-01-02T13:13:00Z">
        <w:r w:rsidDel="005C1319">
          <w:delText>Logfire</w:delText>
        </w:r>
      </w:del>
      <w:r>
        <w:t>. The BOM items must exist in all systems including ERP.</w:t>
      </w:r>
    </w:p>
    <w:p w14:paraId="259481AF" w14:textId="77777777" w:rsidR="00B54E39" w:rsidRPr="003E1CD6" w:rsidRDefault="0042123C" w:rsidP="003E1CD6">
      <w:pPr>
        <w:pStyle w:val="Heading1"/>
      </w:pPr>
      <w:bookmarkStart w:id="175" w:name="_Toc475958198"/>
      <w:bookmarkStart w:id="176" w:name="_Toc475958948"/>
      <w:bookmarkStart w:id="177" w:name="_Toc475958998"/>
      <w:bookmarkStart w:id="178" w:name="_Toc475959760"/>
      <w:bookmarkStart w:id="179" w:name="_Toc476461503"/>
      <w:bookmarkStart w:id="180" w:name="_Toc476479000"/>
      <w:bookmarkStart w:id="181" w:name="_Toc476479273"/>
      <w:bookmarkStart w:id="182" w:name="_Toc476479490"/>
      <w:bookmarkStart w:id="183" w:name="_Toc476991720"/>
      <w:bookmarkStart w:id="184" w:name="_Toc477056293"/>
      <w:bookmarkStart w:id="185" w:name="_Toc477247986"/>
      <w:bookmarkStart w:id="186" w:name="_Toc477749227"/>
      <w:bookmarkStart w:id="187" w:name="_Toc477749276"/>
      <w:bookmarkStart w:id="188" w:name="_Toc481315933"/>
      <w:bookmarkStart w:id="189" w:name="_Toc481315984"/>
      <w:bookmarkStart w:id="190" w:name="_Toc481316035"/>
      <w:bookmarkStart w:id="191" w:name="_Toc30233145"/>
      <w:bookmarkStart w:id="192" w:name="_Toc30233491"/>
      <w:bookmarkStart w:id="193" w:name="_Toc475936569"/>
      <w:bookmarkStart w:id="194" w:name="_Toc475936674"/>
      <w:bookmarkStart w:id="195" w:name="_Toc475936716"/>
      <w:bookmarkStart w:id="196" w:name="_Toc475936758"/>
      <w:bookmarkStart w:id="197" w:name="_Toc475936805"/>
      <w:bookmarkStart w:id="198" w:name="_Toc475936848"/>
      <w:bookmarkStart w:id="199" w:name="_Toc475936933"/>
      <w:bookmarkStart w:id="200" w:name="_Toc475936975"/>
      <w:bookmarkStart w:id="201" w:name="_Toc475937617"/>
      <w:bookmarkStart w:id="202" w:name="_Toc475937725"/>
      <w:bookmarkStart w:id="203" w:name="_Toc475937958"/>
      <w:bookmarkStart w:id="204" w:name="_Toc475938065"/>
      <w:bookmarkStart w:id="205" w:name="_Toc475938152"/>
      <w:bookmarkStart w:id="206" w:name="_Toc475940553"/>
      <w:bookmarkStart w:id="207" w:name="_Toc475940776"/>
      <w:bookmarkStart w:id="208" w:name="_Toc475955500"/>
      <w:bookmarkStart w:id="209" w:name="_Toc475955598"/>
      <w:bookmarkStart w:id="210" w:name="_Toc64270786"/>
      <w:bookmarkStart w:id="211" w:name="_Toc304386130"/>
      <w:bookmarkStart w:id="212" w:name="_Toc495416646"/>
      <w:r w:rsidRPr="003E1CD6">
        <w:lastRenderedPageBreak/>
        <w:t>Interface</w:t>
      </w:r>
      <w:r w:rsidR="00A30EB5" w:rsidRPr="003E1CD6">
        <w:t xml:space="preserve"> </w:t>
      </w:r>
      <w:r w:rsidR="003E0B8E" w:rsidRPr="003E1CD6">
        <w:t>Process</w:t>
      </w:r>
      <w:r w:rsidR="00B54E39" w:rsidRPr="003E1CD6">
        <w:t xml:space="preserve"> </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00A30EB5" w:rsidRPr="003E1CD6">
        <w:t>Description</w:t>
      </w:r>
      <w:bookmarkEnd w:id="210"/>
      <w:bookmarkEnd w:id="211"/>
      <w:bookmarkEnd w:id="212"/>
    </w:p>
    <w:p w14:paraId="259481B0" w14:textId="570FD10B" w:rsidR="00C43A2A" w:rsidRDefault="00C43A2A" w:rsidP="003E1CD6">
      <w:pPr>
        <w:pStyle w:val="Heading2"/>
        <w:rPr>
          <w:color w:val="auto"/>
        </w:rPr>
      </w:pPr>
      <w:bookmarkStart w:id="213" w:name="_Toc304302425"/>
      <w:bookmarkStart w:id="214" w:name="_Toc304386131"/>
      <w:bookmarkStart w:id="215" w:name="_Toc495416647"/>
      <w:r w:rsidRPr="003E1CD6">
        <w:rPr>
          <w:color w:val="auto"/>
        </w:rPr>
        <w:t>Business Process/Logic Flow Diagram</w:t>
      </w:r>
      <w:bookmarkEnd w:id="213"/>
      <w:bookmarkEnd w:id="214"/>
      <w:bookmarkEnd w:id="215"/>
    </w:p>
    <w:p w14:paraId="14D37FF2" w14:textId="77777777" w:rsidR="004F4C16" w:rsidRPr="004F4C16" w:rsidRDefault="004F4C16" w:rsidP="004F4C16">
      <w:pPr>
        <w:pStyle w:val="Bodycopy"/>
      </w:pPr>
    </w:p>
    <w:p w14:paraId="07800B3E" w14:textId="69EEC4CA" w:rsidR="00FE36E8" w:rsidRDefault="00FE36E8" w:rsidP="00FE36E8">
      <w:pPr>
        <w:pStyle w:val="Bodycopy"/>
        <w:ind w:left="576"/>
        <w:rPr>
          <w:b/>
          <w:i/>
        </w:rPr>
      </w:pPr>
      <w:r w:rsidRPr="00FE36E8">
        <w:rPr>
          <w:b/>
          <w:i/>
        </w:rPr>
        <w:t>CPE Fulfilment Major to Minor</w:t>
      </w:r>
    </w:p>
    <w:p w14:paraId="17AB4DA0" w14:textId="7B6203A2" w:rsidR="00FE36E8" w:rsidRPr="00FE36E8" w:rsidRDefault="00FE36E8" w:rsidP="009E3731">
      <w:pPr>
        <w:pStyle w:val="Bodycopy"/>
        <w:ind w:left="576"/>
      </w:pPr>
      <w:r w:rsidRPr="00FE36E8">
        <w:t>Movement of CPE inventory from Major to Minor. A Transfer Order (via an Internal Requisition, Min Max, etc.) will be generated in Oracle with the shipment occurring in Logfire. Upon Ship Confirmation the T</w:t>
      </w:r>
      <w:r w:rsidR="009E3731">
        <w:t xml:space="preserve">ransfer </w:t>
      </w:r>
      <w:r w:rsidRPr="00FE36E8">
        <w:t>O</w:t>
      </w:r>
      <w:r w:rsidR="009E3731">
        <w:t>rder</w:t>
      </w:r>
      <w:r w:rsidRPr="00FE36E8">
        <w:t xml:space="preserve"> will be auto-received and the POS interface will deplete inventory in the Minor in Logfire. Details of these transactions will be interfaced to Oracle and then CBS appropriately.</w:t>
      </w:r>
    </w:p>
    <w:p w14:paraId="563C0ADC" w14:textId="5BD73178" w:rsidR="00FE36E8" w:rsidRPr="00F24516" w:rsidRDefault="00FE36E8" w:rsidP="00FE36E8">
      <w:pPr>
        <w:pStyle w:val="Bodycopy"/>
        <w:ind w:left="576"/>
        <w:rPr>
          <w:b/>
          <w:i/>
        </w:rPr>
      </w:pPr>
      <w:r w:rsidRPr="00F24516">
        <w:rPr>
          <w:b/>
          <w:i/>
        </w:rPr>
        <w:t>CPE Fulfilment Major/Minor to Tech</w:t>
      </w:r>
      <w:del w:id="216" w:author="Lew, Peter (CA - British Columbia)" w:date="2018-01-02T13:29:00Z">
        <w:r w:rsidR="004F4C16" w:rsidRPr="00F24516" w:rsidDel="009C5594">
          <w:rPr>
            <w:b/>
            <w:i/>
          </w:rPr>
          <w:delText xml:space="preserve"> (Process On Hold)</w:delText>
        </w:r>
      </w:del>
    </w:p>
    <w:p w14:paraId="7BAE57C5" w14:textId="1CEADA16" w:rsidR="00FE36E8" w:rsidRPr="00F24516" w:rsidRDefault="00FE36E8" w:rsidP="00FE36E8">
      <w:pPr>
        <w:pStyle w:val="Bodycopy"/>
        <w:ind w:left="576"/>
      </w:pPr>
      <w:r w:rsidRPr="00F24516">
        <w:t xml:space="preserve">Movement of CPE inventory from Major to Technician. When a Technician arrives at the Major for inventory, </w:t>
      </w:r>
      <w:ins w:id="217" w:author="Lew, Peter (CA - British Columbia)" w:date="2018-01-02T13:30:00Z">
        <w:r w:rsidR="009C5594">
          <w:t xml:space="preserve">a transaction will be done in CBS which will result in a Direct Org Transfer in Oracle. This transaction in Oracle will then trigger the POS interface to </w:t>
        </w:r>
      </w:ins>
      <w:ins w:id="218" w:author="Lew, Peter (CA - British Columbia)" w:date="2018-01-02T13:31:00Z">
        <w:r w:rsidR="009C5594">
          <w:t xml:space="preserve">decrease the inventory in the Major or Minor. </w:t>
        </w:r>
      </w:ins>
      <w:del w:id="219" w:author="Lew, Peter (CA - British Columbia)" w:date="2018-01-02T13:31:00Z">
        <w:r w:rsidRPr="00F24516" w:rsidDel="009C5594">
          <w:delText>units will be moved from a stock locator to a tech locator resulting in a Direct Org Transfer in Oracle. The POS interface will deplete the inventory in the tech locator and the details of this transaction will be interfaced to CBS appropriately.</w:delText>
        </w:r>
      </w:del>
    </w:p>
    <w:p w14:paraId="587982BF" w14:textId="5808FAAC" w:rsidR="00FE36E8" w:rsidRPr="00F24516" w:rsidRDefault="00FE36E8" w:rsidP="00FE36E8">
      <w:pPr>
        <w:pStyle w:val="Bodycopy"/>
        <w:ind w:left="576"/>
        <w:rPr>
          <w:b/>
          <w:i/>
        </w:rPr>
      </w:pPr>
      <w:r w:rsidRPr="00F24516">
        <w:rPr>
          <w:b/>
          <w:i/>
        </w:rPr>
        <w:t>CPE Return Tech</w:t>
      </w:r>
      <w:del w:id="220" w:author="Lew, Peter (CA - British Columbia)" w:date="2018-01-02T13:37:00Z">
        <w:r w:rsidRPr="00F24516" w:rsidDel="009C5594">
          <w:rPr>
            <w:b/>
            <w:i/>
          </w:rPr>
          <w:delText>/Minor</w:delText>
        </w:r>
      </w:del>
      <w:r w:rsidRPr="00F24516">
        <w:rPr>
          <w:b/>
          <w:i/>
        </w:rPr>
        <w:t xml:space="preserve"> to Minor/Major</w:t>
      </w:r>
      <w:del w:id="221" w:author="Lew, Peter (CA - British Columbia)" w:date="2018-01-02T13:32:00Z">
        <w:r w:rsidR="004F4C16" w:rsidRPr="00F24516" w:rsidDel="009C5594">
          <w:rPr>
            <w:b/>
            <w:i/>
          </w:rPr>
          <w:delText xml:space="preserve"> (Process On Hold)</w:delText>
        </w:r>
      </w:del>
    </w:p>
    <w:p w14:paraId="5CA95D46" w14:textId="4B585F45" w:rsidR="00EB5163" w:rsidRDefault="009E3731">
      <w:pPr>
        <w:pStyle w:val="Bodycopy"/>
        <w:ind w:left="576"/>
        <w:rPr>
          <w:ins w:id="222" w:author="Lew, Peter (CA - British Columbia)" w:date="2018-01-02T13:50:00Z"/>
        </w:rPr>
      </w:pPr>
      <w:r w:rsidRPr="00F24516">
        <w:t xml:space="preserve">Return of inventory from </w:t>
      </w:r>
      <w:del w:id="223" w:author="Lew, Peter (CA - British Columbia)" w:date="2018-01-02T13:43:00Z">
        <w:r w:rsidRPr="00F24516" w:rsidDel="005D57D6">
          <w:delText>Minor/</w:delText>
        </w:r>
      </w:del>
      <w:r w:rsidRPr="00F24516">
        <w:t xml:space="preserve">Tech to </w:t>
      </w:r>
      <w:ins w:id="224" w:author="Lew, Peter (CA - British Columbia)" w:date="2018-01-02T13:43:00Z">
        <w:r w:rsidR="005D57D6">
          <w:t>Minor/</w:t>
        </w:r>
      </w:ins>
      <w:r w:rsidRPr="00F24516">
        <w:t>Major. Physical receipt will occur in</w:t>
      </w:r>
      <w:ins w:id="225" w:author="Lew, Peter (CA - British Columbia)" w:date="2018-01-02T13:33:00Z">
        <w:r w:rsidR="009C5594">
          <w:t xml:space="preserve"> CBS </w:t>
        </w:r>
      </w:ins>
      <w:del w:id="226" w:author="Lew, Peter (CA - British Columbia)" w:date="2018-01-02T13:33:00Z">
        <w:r w:rsidRPr="00F24516" w:rsidDel="009C5594">
          <w:delText xml:space="preserve"> Logfire </w:delText>
        </w:r>
      </w:del>
      <w:r w:rsidRPr="00F24516">
        <w:t xml:space="preserve">with the item number and serial number combination validated in Oracle ultimately resulting in a Direct Org Transfer. Details of these transactions will be interfaced to </w:t>
      </w:r>
      <w:ins w:id="227" w:author="Lew, Peter (CA - British Columbia)" w:date="2018-01-02T13:33:00Z">
        <w:r w:rsidR="009C5594">
          <w:t>Logfire</w:t>
        </w:r>
      </w:ins>
      <w:del w:id="228" w:author="Lew, Peter (CA - British Columbia)" w:date="2018-01-02T13:34:00Z">
        <w:r w:rsidRPr="00F24516" w:rsidDel="009C5594">
          <w:delText>CBS appropriately</w:delText>
        </w:r>
      </w:del>
      <w:r w:rsidRPr="00F24516">
        <w:t xml:space="preserve">. </w:t>
      </w:r>
      <w:ins w:id="229" w:author="Lew, Peter (CA - British Columbia)" w:date="2018-01-02T13:50:00Z">
        <w:r w:rsidR="00EB5163">
          <w:t>The POS interface will be used to increase inventory in the destination organization (Minor/Major)</w:t>
        </w:r>
      </w:ins>
    </w:p>
    <w:p w14:paraId="694CC0F4" w14:textId="0D06E504" w:rsidR="005D57D6" w:rsidRPr="00E65E0C" w:rsidRDefault="009E3731" w:rsidP="005D57D6">
      <w:pPr>
        <w:pStyle w:val="Bodycopy"/>
        <w:ind w:left="576"/>
        <w:rPr>
          <w:ins w:id="230" w:author="Lew, Peter (CA - British Columbia)" w:date="2018-01-02T13:42:00Z"/>
          <w:b/>
          <w:i/>
        </w:rPr>
      </w:pPr>
      <w:del w:id="231" w:author="Lew, Peter (CA - British Columbia)" w:date="2018-01-02T13:52:00Z">
        <w:r w:rsidRPr="00F24516" w:rsidDel="00EB5163">
          <w:delText>If the originating org is a Minor then upon completion of the Direct Org Transfer, the POS interface will be used to decrease inventory in the Minor within Logfire.</w:delText>
        </w:r>
      </w:del>
      <w:ins w:id="232" w:author="Lew, Peter (CA - British Columbia)" w:date="2018-01-02T13:42:00Z">
        <w:r w:rsidR="005D57D6" w:rsidRPr="00E65E0C">
          <w:rPr>
            <w:b/>
            <w:i/>
          </w:rPr>
          <w:t xml:space="preserve">CPE Return </w:t>
        </w:r>
      </w:ins>
      <w:ins w:id="233" w:author="Lew, Peter (CA - British Columbia)" w:date="2018-01-02T13:43:00Z">
        <w:r w:rsidR="005D57D6">
          <w:rPr>
            <w:b/>
            <w:i/>
          </w:rPr>
          <w:t xml:space="preserve">Minor to </w:t>
        </w:r>
      </w:ins>
      <w:ins w:id="234" w:author="Lew, Peter (CA - British Columbia)" w:date="2018-01-02T13:42:00Z">
        <w:r w:rsidR="005D57D6" w:rsidRPr="00E65E0C">
          <w:rPr>
            <w:b/>
            <w:i/>
          </w:rPr>
          <w:t>Minor/Major</w:t>
        </w:r>
      </w:ins>
    </w:p>
    <w:p w14:paraId="21FF4592" w14:textId="1939E84F" w:rsidR="005D57D6" w:rsidRPr="00F24516" w:rsidRDefault="005D57D6">
      <w:pPr>
        <w:pStyle w:val="Bodycopy"/>
        <w:ind w:left="576"/>
      </w:pPr>
      <w:ins w:id="235" w:author="Lew, Peter (CA - British Columbia)" w:date="2018-01-02T13:42:00Z">
        <w:r w:rsidRPr="00E65E0C">
          <w:t xml:space="preserve">Return of inventory from Minor to </w:t>
        </w:r>
      </w:ins>
      <w:ins w:id="236" w:author="Lew, Peter (CA - British Columbia)" w:date="2018-01-02T13:51:00Z">
        <w:r w:rsidR="00EB5163">
          <w:t>Minor/</w:t>
        </w:r>
      </w:ins>
      <w:ins w:id="237" w:author="Lew, Peter (CA - British Columbia)" w:date="2018-01-02T13:42:00Z">
        <w:r w:rsidRPr="00E65E0C">
          <w:t>Major. Physical receipt will occur in</w:t>
        </w:r>
        <w:r>
          <w:t xml:space="preserve"> CBS </w:t>
        </w:r>
        <w:r w:rsidRPr="00E65E0C">
          <w:t xml:space="preserve">with the item number and serial number combination validated in Oracle ultimately resulting in a Direct Org Transfer. Details of these transactions will be interfaced to </w:t>
        </w:r>
        <w:r>
          <w:t>Logfire</w:t>
        </w:r>
        <w:r w:rsidRPr="00E65E0C">
          <w:t xml:space="preserve">. </w:t>
        </w:r>
      </w:ins>
      <w:ins w:id="238" w:author="Lew, Peter (CA - British Columbia)" w:date="2018-01-02T13:51:00Z">
        <w:r w:rsidR="00EB5163">
          <w:t xml:space="preserve">The POS interface will be used to increase inventory in the destination organization (Minor/Major) and </w:t>
        </w:r>
      </w:ins>
      <w:ins w:id="239" w:author="Lew, Peter (CA - British Columbia)" w:date="2018-01-02T13:42:00Z">
        <w:r w:rsidRPr="00E65E0C">
          <w:t>decrease inventory in the Minor within Logfire.</w:t>
        </w:r>
      </w:ins>
    </w:p>
    <w:p w14:paraId="4899B7A5" w14:textId="0DD3881D" w:rsidR="00FE36E8" w:rsidRDefault="00FE36E8" w:rsidP="00FE36E8">
      <w:pPr>
        <w:pStyle w:val="Bodycopy"/>
        <w:ind w:left="576"/>
        <w:rPr>
          <w:b/>
          <w:i/>
        </w:rPr>
      </w:pPr>
      <w:r w:rsidRPr="00FE36E8">
        <w:rPr>
          <w:b/>
          <w:i/>
        </w:rPr>
        <w:t>Non-CPE Fulfilment Major to Minor/Tech</w:t>
      </w:r>
    </w:p>
    <w:p w14:paraId="07197CDB" w14:textId="4E0871FB" w:rsidR="009E3731" w:rsidRPr="009E3731" w:rsidRDefault="009E3731" w:rsidP="00FE36E8">
      <w:pPr>
        <w:pStyle w:val="Bodycopy"/>
        <w:ind w:left="576"/>
      </w:pPr>
      <w:r w:rsidRPr="009E3731">
        <w:t>Movement of non-CPE inventory from Major to Minor or Tech. When a Technician arrives at the Major for inventory, units will be moved from a stock locator to a project locator resulting in a project issue in Oracle. The POS interface will deplete the inventory in the project locator and the details of this transaction will be interfaced to CBS appropriately. Items are not tracked once they are issued to a project to a Minor or Tech.</w:t>
      </w:r>
    </w:p>
    <w:p w14:paraId="4C27221D" w14:textId="13C4017D" w:rsidR="00FE36E8" w:rsidRDefault="00FE36E8" w:rsidP="00FE36E8">
      <w:pPr>
        <w:pStyle w:val="Bodycopy"/>
        <w:ind w:left="576"/>
        <w:rPr>
          <w:b/>
          <w:i/>
        </w:rPr>
      </w:pPr>
      <w:r w:rsidRPr="00FE36E8">
        <w:rPr>
          <w:b/>
          <w:i/>
        </w:rPr>
        <w:t>NPE Fulfilment Major to Tech</w:t>
      </w:r>
    </w:p>
    <w:p w14:paraId="6179CFEE" w14:textId="0F6678EC" w:rsidR="009E3731" w:rsidRPr="009E3731" w:rsidRDefault="009E3731" w:rsidP="00FE36E8">
      <w:pPr>
        <w:pStyle w:val="Bodycopy"/>
        <w:ind w:left="576"/>
      </w:pPr>
      <w:r w:rsidRPr="009E3731">
        <w:t xml:space="preserve">NPE transaction will start from CBS but the transaction will not be interfaced to Oracle. The rest of the process follows the Non-CPE </w:t>
      </w:r>
      <w:del w:id="240" w:author="Lew, Peter (CA - British Columbia)" w:date="2018-01-02T13:53:00Z">
        <w:r w:rsidRPr="009E3731" w:rsidDel="00683A4E">
          <w:delText>fulfillment</w:delText>
        </w:r>
      </w:del>
      <w:ins w:id="241" w:author="Lew, Peter (CA - British Columbia)" w:date="2018-01-02T13:53:00Z">
        <w:r w:rsidR="00683A4E" w:rsidRPr="009E3731">
          <w:t>fulfilment</w:t>
        </w:r>
      </w:ins>
      <w:r w:rsidRPr="009E3731">
        <w:t xml:space="preserve"> flow.</w:t>
      </w:r>
    </w:p>
    <w:p w14:paraId="0B9045E0" w14:textId="46FCDB2F" w:rsidR="00FE36E8" w:rsidRDefault="00FE36E8" w:rsidP="00FE36E8">
      <w:pPr>
        <w:pStyle w:val="Bodycopy"/>
        <w:ind w:left="576"/>
        <w:rPr>
          <w:b/>
          <w:i/>
        </w:rPr>
      </w:pPr>
      <w:r w:rsidRPr="00FE36E8">
        <w:rPr>
          <w:b/>
          <w:i/>
        </w:rPr>
        <w:t>Expense Fulfilment Major to Tech</w:t>
      </w:r>
    </w:p>
    <w:p w14:paraId="6D7173D6" w14:textId="1B80CEB0" w:rsidR="009E3731" w:rsidRPr="009E3731" w:rsidRDefault="009E3731" w:rsidP="009E3731">
      <w:pPr>
        <w:pStyle w:val="Bodycopy"/>
        <w:ind w:left="576"/>
      </w:pPr>
      <w:r>
        <w:t xml:space="preserve">Movement of </w:t>
      </w:r>
      <w:r w:rsidRPr="009E3731">
        <w:t>inventory from Major</w:t>
      </w:r>
      <w:r>
        <w:t xml:space="preserve"> to</w:t>
      </w:r>
      <w:r w:rsidRPr="009E3731">
        <w:t xml:space="preserve"> Tech. When a Technician arrives at the Major for inventory, units will be moved from a stock locator to a</w:t>
      </w:r>
      <w:r>
        <w:t xml:space="preserve">n expense locator resulting in an expense </w:t>
      </w:r>
      <w:r w:rsidRPr="009E3731">
        <w:t xml:space="preserve">issue in Oracle. The POS interface will deplete the inventory in the </w:t>
      </w:r>
      <w:r>
        <w:t>expense</w:t>
      </w:r>
      <w:r w:rsidRPr="009E3731">
        <w:t xml:space="preserve"> locator and the details of this transaction will be interfaced to CBS appropriately. Items are no</w:t>
      </w:r>
      <w:r>
        <w:t xml:space="preserve"> longer</w:t>
      </w:r>
      <w:r w:rsidRPr="009E3731">
        <w:t xml:space="preserve"> tracked once issued to a project to a Minor or Tech.</w:t>
      </w:r>
    </w:p>
    <w:p w14:paraId="40DE89C9" w14:textId="2BB64C0C" w:rsidR="00E07131" w:rsidRPr="00E07131" w:rsidRDefault="00E07131" w:rsidP="00EE46D8">
      <w:pPr>
        <w:pStyle w:val="Bodycopy"/>
        <w:ind w:left="576"/>
        <w:rPr>
          <w:b/>
          <w:i/>
        </w:rPr>
      </w:pPr>
      <w:r w:rsidRPr="00E07131">
        <w:rPr>
          <w:b/>
          <w:i/>
        </w:rPr>
        <w:t>Kitting Serial Backflush</w:t>
      </w:r>
    </w:p>
    <w:p w14:paraId="2935EB9D" w14:textId="3EA6C0E1" w:rsidR="00E07131" w:rsidDel="00F155A9" w:rsidRDefault="00F33A65" w:rsidP="009513CD">
      <w:pPr>
        <w:pStyle w:val="Bodycopy"/>
        <w:ind w:left="576"/>
        <w:rPr>
          <w:del w:id="242" w:author="Lew, Peter (CA - British Columbia)" w:date="2018-01-02T13:56:00Z"/>
        </w:rPr>
      </w:pPr>
      <w:r>
        <w:lastRenderedPageBreak/>
        <w:t xml:space="preserve">A miscellaneous receipt </w:t>
      </w:r>
      <w:r w:rsidR="00E57305">
        <w:t>of the kitted items will come from Logfire to Oracle. This will increase the inventory of the kit while decreasing the kit component using the serial number coming from Logfire. This process is handled in LOG-INT-11. This interface will generate a file to decrease the kit component in Logfire so that both system</w:t>
      </w:r>
      <w:r w:rsidR="009E3731">
        <w:t>s</w:t>
      </w:r>
      <w:r w:rsidR="00E57305">
        <w:t xml:space="preserve"> are in sync.</w:t>
      </w:r>
    </w:p>
    <w:p w14:paraId="1B0A4064" w14:textId="77777777" w:rsidR="00F155A9" w:rsidRDefault="00F155A9">
      <w:pPr>
        <w:pStyle w:val="Bodycopy"/>
        <w:ind w:left="576"/>
        <w:rPr>
          <w:b/>
          <w:i/>
        </w:rPr>
      </w:pPr>
    </w:p>
    <w:p w14:paraId="4DE30150" w14:textId="12B9D640" w:rsidR="00E07131" w:rsidRPr="00DE38AB" w:rsidRDefault="00E07131" w:rsidP="00E07131">
      <w:pPr>
        <w:pStyle w:val="Bodycopy"/>
        <w:ind w:left="576"/>
        <w:rPr>
          <w:b/>
          <w:i/>
          <w:strike/>
          <w:rPrChange w:id="243" w:author="Lew, Peter (CA - British Columbia)" w:date="2017-11-16T11:48:00Z">
            <w:rPr>
              <w:b/>
              <w:i/>
            </w:rPr>
          </w:rPrChange>
        </w:rPr>
      </w:pPr>
      <w:commentRangeStart w:id="244"/>
      <w:commentRangeStart w:id="245"/>
      <w:r w:rsidRPr="00DE38AB">
        <w:rPr>
          <w:b/>
          <w:i/>
          <w:strike/>
          <w:rPrChange w:id="246" w:author="Lew, Peter (CA - British Columbia)" w:date="2017-11-16T11:48:00Z">
            <w:rPr>
              <w:b/>
              <w:i/>
            </w:rPr>
          </w:rPrChange>
        </w:rPr>
        <w:t>Direct Fulfilment</w:t>
      </w:r>
      <w:commentRangeEnd w:id="244"/>
      <w:r w:rsidR="00BB1377" w:rsidRPr="00DE38AB">
        <w:rPr>
          <w:rStyle w:val="CommentReference"/>
          <w:rFonts w:eastAsia="Times New Roman"/>
          <w:strike/>
          <w:color w:val="auto"/>
          <w:lang w:val="en-US"/>
          <w:rPrChange w:id="247" w:author="Lew, Peter (CA - British Columbia)" w:date="2017-11-16T11:48:00Z">
            <w:rPr>
              <w:rStyle w:val="CommentReference"/>
              <w:rFonts w:eastAsia="Times New Roman"/>
              <w:color w:val="auto"/>
              <w:lang w:val="en-US"/>
            </w:rPr>
          </w:rPrChange>
        </w:rPr>
        <w:commentReference w:id="244"/>
      </w:r>
      <w:commentRangeEnd w:id="245"/>
      <w:r w:rsidR="004F4C16" w:rsidRPr="00DE38AB">
        <w:rPr>
          <w:b/>
          <w:i/>
          <w:strike/>
          <w:rPrChange w:id="248" w:author="Lew, Peter (CA - British Columbia)" w:date="2017-11-16T11:48:00Z">
            <w:rPr>
              <w:b/>
              <w:i/>
            </w:rPr>
          </w:rPrChange>
        </w:rPr>
        <w:t xml:space="preserve"> (Process On Hold)</w:t>
      </w:r>
      <w:r w:rsidR="00FE36E8" w:rsidRPr="00DE38AB">
        <w:rPr>
          <w:rStyle w:val="CommentReference"/>
          <w:rFonts w:eastAsia="Times New Roman"/>
          <w:strike/>
          <w:color w:val="auto"/>
          <w:lang w:val="en-US"/>
          <w:rPrChange w:id="249" w:author="Lew, Peter (CA - British Columbia)" w:date="2017-11-16T11:48:00Z">
            <w:rPr>
              <w:rStyle w:val="CommentReference"/>
              <w:rFonts w:eastAsia="Times New Roman"/>
              <w:color w:val="auto"/>
              <w:lang w:val="en-US"/>
            </w:rPr>
          </w:rPrChange>
        </w:rPr>
        <w:commentReference w:id="245"/>
      </w:r>
    </w:p>
    <w:p w14:paraId="0D109C96" w14:textId="794B1AE6" w:rsidR="00E07131" w:rsidRPr="00DE38AB" w:rsidRDefault="0002139B" w:rsidP="00E07131">
      <w:pPr>
        <w:pStyle w:val="Bodycopy"/>
        <w:ind w:left="576"/>
        <w:rPr>
          <w:strike/>
          <w:rPrChange w:id="250" w:author="Lew, Peter (CA - British Columbia)" w:date="2017-11-16T11:48:00Z">
            <w:rPr/>
          </w:rPrChange>
        </w:rPr>
      </w:pPr>
      <w:r w:rsidRPr="00DE38AB">
        <w:rPr>
          <w:strike/>
          <w:rPrChange w:id="251" w:author="Lew, Peter (CA - British Columbia)" w:date="2017-11-16T11:48:00Z">
            <w:rPr/>
          </w:rPrChange>
        </w:rPr>
        <w:t>The direct fulfilment process will start from CBS and will ship to the end customer. This will flow into Oracle as a miscellaneous issue to decrease inventory with reference to the item, quantity, serial number, CBS Agent and CBS Account Number. This interface will be triggered to adjust the inventory in Logfire accordingly.</w:t>
      </w:r>
    </w:p>
    <w:p w14:paraId="259481B3" w14:textId="522903FC" w:rsidR="007139E7" w:rsidRPr="00CE6CA3" w:rsidRDefault="007139E7" w:rsidP="003E1CD6">
      <w:pPr>
        <w:pStyle w:val="Heading2"/>
        <w:rPr>
          <w:color w:val="auto"/>
          <w:lang w:val="en-US"/>
        </w:rPr>
      </w:pPr>
      <w:bookmarkStart w:id="252" w:name="_Toc495416648"/>
      <w:bookmarkStart w:id="253" w:name="_Toc304302427"/>
      <w:bookmarkStart w:id="254" w:name="_Toc304386134"/>
      <w:r w:rsidRPr="00CE6CA3">
        <w:rPr>
          <w:color w:val="auto"/>
          <w:lang w:val="en-US"/>
        </w:rPr>
        <w:t>Sample Data File</w:t>
      </w:r>
      <w:bookmarkEnd w:id="252"/>
      <w:r w:rsidRPr="00CE6CA3">
        <w:rPr>
          <w:color w:val="auto"/>
          <w:lang w:val="en-US"/>
        </w:rPr>
        <w:t xml:space="preserve"> </w:t>
      </w:r>
      <w:bookmarkEnd w:id="253"/>
      <w:bookmarkEnd w:id="254"/>
    </w:p>
    <w:p w14:paraId="2F328FCE" w14:textId="77777777" w:rsidR="00770246" w:rsidRPr="00770246" w:rsidRDefault="00770246" w:rsidP="00770246">
      <w:pPr>
        <w:pStyle w:val="Bodycopy"/>
        <w:ind w:left="576"/>
      </w:pPr>
      <w:r>
        <w:t>Pending</w:t>
      </w:r>
    </w:p>
    <w:p w14:paraId="259481B5" w14:textId="77777777" w:rsidR="007139E7" w:rsidRPr="003E1CD6" w:rsidRDefault="007139E7" w:rsidP="003E1CD6">
      <w:pPr>
        <w:pStyle w:val="Heading2"/>
        <w:rPr>
          <w:color w:val="auto"/>
        </w:rPr>
      </w:pPr>
      <w:bookmarkStart w:id="255" w:name="_Toc304302428"/>
      <w:bookmarkStart w:id="256" w:name="_Toc304386135"/>
      <w:bookmarkStart w:id="257" w:name="_Toc495416649"/>
      <w:r w:rsidRPr="003E1CD6">
        <w:rPr>
          <w:color w:val="auto"/>
        </w:rPr>
        <w:t>Data Mapping Layout</w:t>
      </w:r>
      <w:bookmarkEnd w:id="255"/>
      <w:bookmarkEnd w:id="256"/>
      <w:bookmarkEnd w:id="257"/>
    </w:p>
    <w:tbl>
      <w:tblPr>
        <w:tblW w:w="9350" w:type="dxa"/>
        <w:tblLayout w:type="fixed"/>
        <w:tblLook w:val="04A0" w:firstRow="1" w:lastRow="0" w:firstColumn="1" w:lastColumn="0" w:noHBand="0" w:noVBand="1"/>
      </w:tblPr>
      <w:tblGrid>
        <w:gridCol w:w="2515"/>
        <w:gridCol w:w="1620"/>
        <w:gridCol w:w="1080"/>
        <w:gridCol w:w="990"/>
        <w:gridCol w:w="630"/>
        <w:gridCol w:w="2515"/>
      </w:tblGrid>
      <w:tr w:rsidR="004120BD" w:rsidRPr="00A00C61" w14:paraId="49183056"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773229A" w14:textId="77777777" w:rsidR="004120BD" w:rsidRPr="00392FF5" w:rsidRDefault="004120BD" w:rsidP="00093D19">
            <w:pPr>
              <w:rPr>
                <w:rFonts w:ascii="Shaw" w:hAnsi="Shaw"/>
                <w:b/>
                <w:bCs/>
                <w:color w:val="000000"/>
              </w:rPr>
            </w:pPr>
            <w:bookmarkStart w:id="258" w:name="_Toc304302429"/>
            <w:bookmarkStart w:id="259" w:name="_Toc304386136"/>
            <w:r w:rsidRPr="00A00C61">
              <w:rPr>
                <w:rFonts w:ascii="Shaw" w:hAnsi="Shaw"/>
                <w:b/>
                <w:bCs/>
                <w:color w:val="000000"/>
              </w:rPr>
              <w:t xml:space="preserve">Logfire </w:t>
            </w:r>
            <w:r w:rsidRPr="00392FF5">
              <w:rPr>
                <w:rFonts w:ascii="Shaw" w:hAnsi="Shaw"/>
                <w:b/>
                <w:bCs/>
                <w:color w:val="000000"/>
              </w:rPr>
              <w:t>Column</w:t>
            </w:r>
          </w:p>
        </w:tc>
        <w:tc>
          <w:tcPr>
            <w:tcW w:w="1620" w:type="dxa"/>
            <w:tcBorders>
              <w:top w:val="single" w:sz="4" w:space="0" w:color="auto"/>
              <w:left w:val="nil"/>
              <w:bottom w:val="single" w:sz="4" w:space="0" w:color="auto"/>
              <w:right w:val="single" w:sz="4" w:space="0" w:color="auto"/>
            </w:tcBorders>
            <w:shd w:val="clear" w:color="000000" w:fill="DCE6F1"/>
            <w:vAlign w:val="center"/>
          </w:tcPr>
          <w:p w14:paraId="17036575" w14:textId="77777777" w:rsidR="004120BD" w:rsidRPr="00A00C61" w:rsidRDefault="004120BD" w:rsidP="00093D19">
            <w:pPr>
              <w:rPr>
                <w:rFonts w:ascii="Shaw" w:hAnsi="Shaw"/>
                <w:b/>
                <w:bCs/>
                <w:color w:val="000000"/>
              </w:rPr>
            </w:pPr>
            <w:r>
              <w:rPr>
                <w:rFonts w:ascii="Shaw" w:hAnsi="Shaw"/>
                <w:b/>
                <w:bCs/>
                <w:color w:val="000000"/>
              </w:rPr>
              <w:t>Oracle Column</w:t>
            </w:r>
          </w:p>
        </w:tc>
        <w:tc>
          <w:tcPr>
            <w:tcW w:w="108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858088D" w14:textId="77777777" w:rsidR="004120BD" w:rsidRPr="00392FF5" w:rsidRDefault="004120BD" w:rsidP="00093D19">
            <w:pPr>
              <w:rPr>
                <w:rFonts w:ascii="Shaw" w:hAnsi="Shaw"/>
                <w:b/>
                <w:bCs/>
                <w:color w:val="000000"/>
              </w:rPr>
            </w:pPr>
            <w:r w:rsidRPr="00392FF5">
              <w:rPr>
                <w:rFonts w:ascii="Shaw" w:hAnsi="Shaw"/>
                <w:b/>
                <w:bCs/>
                <w:color w:val="000000"/>
              </w:rPr>
              <w:t>Format</w:t>
            </w:r>
          </w:p>
        </w:tc>
        <w:tc>
          <w:tcPr>
            <w:tcW w:w="990" w:type="dxa"/>
            <w:tcBorders>
              <w:top w:val="single" w:sz="4" w:space="0" w:color="auto"/>
              <w:left w:val="nil"/>
              <w:bottom w:val="single" w:sz="4" w:space="0" w:color="auto"/>
              <w:right w:val="single" w:sz="4" w:space="0" w:color="auto"/>
            </w:tcBorders>
            <w:shd w:val="clear" w:color="000000" w:fill="DCE6F1"/>
            <w:noWrap/>
            <w:vAlign w:val="center"/>
            <w:hideMark/>
          </w:tcPr>
          <w:p w14:paraId="644CFB43" w14:textId="77777777" w:rsidR="004120BD" w:rsidRPr="00392FF5" w:rsidRDefault="004120BD" w:rsidP="00093D19">
            <w:pPr>
              <w:rPr>
                <w:rFonts w:ascii="Shaw" w:hAnsi="Shaw"/>
                <w:b/>
                <w:bCs/>
                <w:color w:val="000000"/>
              </w:rPr>
            </w:pPr>
            <w:r w:rsidRPr="00392FF5">
              <w:rPr>
                <w:rFonts w:ascii="Shaw" w:hAnsi="Shaw"/>
                <w:b/>
                <w:bCs/>
                <w:color w:val="000000"/>
              </w:rPr>
              <w:t>Max length</w:t>
            </w:r>
          </w:p>
        </w:tc>
        <w:tc>
          <w:tcPr>
            <w:tcW w:w="630" w:type="dxa"/>
            <w:tcBorders>
              <w:top w:val="single" w:sz="4" w:space="0" w:color="auto"/>
              <w:left w:val="nil"/>
              <w:bottom w:val="single" w:sz="4" w:space="0" w:color="auto"/>
              <w:right w:val="single" w:sz="4" w:space="0" w:color="auto"/>
            </w:tcBorders>
            <w:shd w:val="clear" w:color="000000" w:fill="DCE6F1"/>
            <w:noWrap/>
            <w:vAlign w:val="center"/>
            <w:hideMark/>
          </w:tcPr>
          <w:p w14:paraId="785024DC" w14:textId="77777777" w:rsidR="004120BD" w:rsidRPr="00392FF5" w:rsidRDefault="004120BD" w:rsidP="00093D19">
            <w:pPr>
              <w:rPr>
                <w:rFonts w:ascii="Shaw" w:hAnsi="Shaw"/>
                <w:b/>
                <w:bCs/>
                <w:color w:val="000000"/>
              </w:rPr>
            </w:pPr>
            <w:r w:rsidRPr="00392FF5">
              <w:rPr>
                <w:rFonts w:ascii="Shaw" w:hAnsi="Shaw"/>
                <w:b/>
                <w:bCs/>
                <w:color w:val="000000"/>
              </w:rPr>
              <w:t>Req</w:t>
            </w:r>
          </w:p>
        </w:tc>
        <w:tc>
          <w:tcPr>
            <w:tcW w:w="2515" w:type="dxa"/>
            <w:tcBorders>
              <w:top w:val="single" w:sz="4" w:space="0" w:color="auto"/>
              <w:left w:val="nil"/>
              <w:bottom w:val="single" w:sz="4" w:space="0" w:color="auto"/>
              <w:right w:val="single" w:sz="4" w:space="0" w:color="auto"/>
            </w:tcBorders>
            <w:shd w:val="clear" w:color="000000" w:fill="DCE6F1"/>
            <w:vAlign w:val="center"/>
          </w:tcPr>
          <w:p w14:paraId="35A2FEDD" w14:textId="77777777" w:rsidR="004120BD" w:rsidRPr="00A00C61" w:rsidRDefault="004120BD" w:rsidP="00093D19">
            <w:pPr>
              <w:rPr>
                <w:rFonts w:ascii="Shaw" w:hAnsi="Shaw"/>
                <w:b/>
                <w:bCs/>
                <w:color w:val="000000"/>
              </w:rPr>
            </w:pPr>
            <w:r w:rsidRPr="00A00C61">
              <w:rPr>
                <w:rFonts w:ascii="Shaw" w:hAnsi="Shaw"/>
                <w:b/>
                <w:bCs/>
                <w:color w:val="000000"/>
              </w:rPr>
              <w:t>Notes</w:t>
            </w:r>
          </w:p>
        </w:tc>
      </w:tr>
      <w:tr w:rsidR="004120BD" w:rsidRPr="00723F3D" w14:paraId="10D4DC2F"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33B18" w14:textId="1413B5A1" w:rsidR="004120BD" w:rsidRPr="00723F3D" w:rsidRDefault="004120BD" w:rsidP="004120BD">
            <w:pPr>
              <w:rPr>
                <w:rFonts w:ascii="Shaw" w:hAnsi="Shaw"/>
                <w:color w:val="000000"/>
              </w:rPr>
            </w:pPr>
            <w:r w:rsidRPr="004120BD">
              <w:rPr>
                <w:rFonts w:ascii="Shaw" w:hAnsi="Shaw"/>
                <w:color w:val="000000"/>
              </w:rPr>
              <w:t>facility_code</w:t>
            </w:r>
          </w:p>
        </w:tc>
        <w:tc>
          <w:tcPr>
            <w:tcW w:w="1620" w:type="dxa"/>
            <w:tcBorders>
              <w:top w:val="single" w:sz="4" w:space="0" w:color="auto"/>
              <w:left w:val="nil"/>
              <w:bottom w:val="single" w:sz="4" w:space="0" w:color="auto"/>
              <w:right w:val="single" w:sz="4" w:space="0" w:color="auto"/>
            </w:tcBorders>
            <w:shd w:val="clear" w:color="auto" w:fill="auto"/>
            <w:vAlign w:val="bottom"/>
          </w:tcPr>
          <w:p w14:paraId="56FED81E" w14:textId="75645BE2" w:rsidR="004120BD" w:rsidRPr="00723F3D" w:rsidRDefault="00DA00A0" w:rsidP="004120BD">
            <w:pPr>
              <w:rPr>
                <w:rFonts w:ascii="Shaw" w:hAnsi="Shaw"/>
                <w:color w:val="000000"/>
              </w:rPr>
            </w:pPr>
            <w:r>
              <w:rPr>
                <w:rFonts w:ascii="Shaw" w:hAnsi="Shaw"/>
                <w:color w:val="000000"/>
              </w:rPr>
              <w:t>Hardcode to “SHAW”</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5CCEB" w14:textId="061E1C90" w:rsidR="004120BD" w:rsidRPr="00723F3D" w:rsidRDefault="004120BD" w:rsidP="004120BD">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E831AEE" w14:textId="7AA99058" w:rsidR="004120BD" w:rsidRPr="00723F3D" w:rsidRDefault="004120BD" w:rsidP="004120BD">
            <w:pPr>
              <w:rPr>
                <w:rFonts w:ascii="Shaw" w:hAnsi="Shaw"/>
                <w:color w:val="000000"/>
              </w:rPr>
            </w:pPr>
            <w:r w:rsidRPr="004120BD">
              <w:rPr>
                <w:rFonts w:ascii="Shaw" w:hAnsi="Shaw"/>
                <w:color w:val="000000"/>
              </w:rPr>
              <w:t>20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ACE1D9" w14:textId="42DE841D" w:rsidR="004120BD" w:rsidRPr="00723F3D" w:rsidRDefault="004120BD" w:rsidP="004120BD">
            <w:pPr>
              <w:rPr>
                <w:rFonts w:ascii="Shaw" w:hAnsi="Shaw"/>
                <w:color w:val="000000"/>
              </w:rPr>
            </w:pPr>
            <w:r w:rsidRPr="004120BD">
              <w:rPr>
                <w:rFonts w:ascii="Shaw" w:hAnsi="Shaw"/>
                <w:color w:val="000000"/>
              </w:rPr>
              <w:t>Yes</w:t>
            </w:r>
          </w:p>
        </w:tc>
        <w:tc>
          <w:tcPr>
            <w:tcW w:w="2515" w:type="dxa"/>
            <w:tcBorders>
              <w:top w:val="single" w:sz="4" w:space="0" w:color="auto"/>
              <w:left w:val="nil"/>
              <w:bottom w:val="single" w:sz="4" w:space="0" w:color="auto"/>
              <w:right w:val="single" w:sz="4" w:space="0" w:color="auto"/>
            </w:tcBorders>
            <w:shd w:val="clear" w:color="auto" w:fill="auto"/>
            <w:vAlign w:val="bottom"/>
          </w:tcPr>
          <w:p w14:paraId="5160FCF3" w14:textId="242E2F1B" w:rsidR="004120BD" w:rsidRPr="00723F3D" w:rsidRDefault="004120BD" w:rsidP="004120BD">
            <w:pPr>
              <w:rPr>
                <w:rFonts w:ascii="Shaw" w:hAnsi="Shaw"/>
                <w:color w:val="000000"/>
              </w:rPr>
            </w:pPr>
            <w:r w:rsidRPr="004120BD">
              <w:rPr>
                <w:rFonts w:ascii="Shaw" w:hAnsi="Shaw"/>
                <w:color w:val="000000"/>
              </w:rPr>
              <w:t>DC Code</w:t>
            </w:r>
          </w:p>
        </w:tc>
      </w:tr>
      <w:tr w:rsidR="004120BD" w:rsidRPr="00723F3D" w14:paraId="797A427C"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FABC0" w14:textId="49C23C1E" w:rsidR="004120BD" w:rsidRPr="00723F3D" w:rsidRDefault="004120BD" w:rsidP="004120BD">
            <w:pPr>
              <w:rPr>
                <w:rFonts w:ascii="Shaw" w:hAnsi="Shaw"/>
                <w:color w:val="000000"/>
              </w:rPr>
            </w:pPr>
            <w:r w:rsidRPr="004120BD">
              <w:rPr>
                <w:rFonts w:ascii="Shaw" w:hAnsi="Shaw"/>
                <w:color w:val="000000"/>
              </w:rPr>
              <w:t>company_code</w:t>
            </w:r>
          </w:p>
        </w:tc>
        <w:tc>
          <w:tcPr>
            <w:tcW w:w="1620" w:type="dxa"/>
            <w:tcBorders>
              <w:top w:val="single" w:sz="4" w:space="0" w:color="auto"/>
              <w:left w:val="nil"/>
              <w:bottom w:val="single" w:sz="4" w:space="0" w:color="auto"/>
              <w:right w:val="single" w:sz="4" w:space="0" w:color="auto"/>
            </w:tcBorders>
            <w:shd w:val="clear" w:color="auto" w:fill="auto"/>
            <w:vAlign w:val="bottom"/>
          </w:tcPr>
          <w:p w14:paraId="613CB2D3" w14:textId="7DDE4441" w:rsidR="004120BD" w:rsidRPr="00723F3D" w:rsidRDefault="00DA00A0" w:rsidP="004120BD">
            <w:pPr>
              <w:rPr>
                <w:rFonts w:ascii="Shaw" w:hAnsi="Shaw"/>
                <w:color w:val="000000"/>
              </w:rPr>
            </w:pPr>
            <w:r>
              <w:rPr>
                <w:rFonts w:ascii="Shaw" w:hAnsi="Shaw"/>
                <w:color w:val="000000"/>
              </w:rPr>
              <w:t>Based on the Inventory Org of the transaction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52CD4" w14:textId="426B9CFC" w:rsidR="004120BD" w:rsidRPr="00723F3D" w:rsidRDefault="004120BD" w:rsidP="004120BD">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BB5BB9A" w14:textId="7E985410" w:rsidR="004120BD" w:rsidRPr="00723F3D" w:rsidRDefault="004120BD" w:rsidP="004120BD">
            <w:pPr>
              <w:rPr>
                <w:rFonts w:ascii="Shaw" w:hAnsi="Shaw"/>
                <w:color w:val="000000"/>
              </w:rPr>
            </w:pPr>
            <w:r w:rsidRPr="004120BD">
              <w:rPr>
                <w:rFonts w:ascii="Shaw" w:hAnsi="Shaw"/>
                <w:color w:val="000000"/>
              </w:rPr>
              <w:t>20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EABCB7" w14:textId="3DFA8922" w:rsidR="004120BD" w:rsidRPr="00723F3D" w:rsidRDefault="004120BD" w:rsidP="004120BD">
            <w:pPr>
              <w:rPr>
                <w:rFonts w:ascii="Shaw" w:hAnsi="Shaw"/>
                <w:color w:val="000000"/>
              </w:rPr>
            </w:pPr>
            <w:r w:rsidRPr="004120BD">
              <w:rPr>
                <w:rFonts w:ascii="Shaw" w:hAnsi="Shaw"/>
                <w:color w:val="000000"/>
              </w:rPr>
              <w:t>Yes</w:t>
            </w:r>
          </w:p>
        </w:tc>
        <w:tc>
          <w:tcPr>
            <w:tcW w:w="2515" w:type="dxa"/>
            <w:tcBorders>
              <w:top w:val="single" w:sz="4" w:space="0" w:color="auto"/>
              <w:left w:val="nil"/>
              <w:bottom w:val="single" w:sz="4" w:space="0" w:color="auto"/>
              <w:right w:val="single" w:sz="4" w:space="0" w:color="auto"/>
            </w:tcBorders>
            <w:shd w:val="clear" w:color="auto" w:fill="auto"/>
            <w:vAlign w:val="bottom"/>
          </w:tcPr>
          <w:p w14:paraId="2956940B" w14:textId="1AD1F727" w:rsidR="004120BD" w:rsidRPr="00723F3D" w:rsidRDefault="004120BD" w:rsidP="004120BD">
            <w:pPr>
              <w:rPr>
                <w:rFonts w:ascii="Shaw" w:hAnsi="Shaw"/>
                <w:color w:val="000000"/>
              </w:rPr>
            </w:pPr>
            <w:r w:rsidRPr="004120BD">
              <w:rPr>
                <w:rFonts w:ascii="Shaw" w:hAnsi="Shaw"/>
                <w:color w:val="000000"/>
              </w:rPr>
              <w:t>WMS Company Code</w:t>
            </w:r>
          </w:p>
        </w:tc>
      </w:tr>
      <w:tr w:rsidR="004120BD" w:rsidRPr="0074755B" w14:paraId="6415E92E"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57CBD" w14:textId="18BA882B" w:rsidR="004120BD" w:rsidRPr="001008F4" w:rsidRDefault="004120BD" w:rsidP="004120BD">
            <w:pPr>
              <w:rPr>
                <w:rFonts w:ascii="Shaw" w:hAnsi="Shaw"/>
                <w:color w:val="000000"/>
              </w:rPr>
            </w:pPr>
            <w:r w:rsidRPr="001008F4">
              <w:rPr>
                <w:rFonts w:ascii="Shaw" w:hAnsi="Shaw"/>
                <w:color w:val="000000"/>
              </w:rPr>
              <w:t>transaction_type</w:t>
            </w:r>
          </w:p>
        </w:tc>
        <w:tc>
          <w:tcPr>
            <w:tcW w:w="1620" w:type="dxa"/>
            <w:tcBorders>
              <w:top w:val="single" w:sz="4" w:space="0" w:color="auto"/>
              <w:left w:val="nil"/>
              <w:bottom w:val="single" w:sz="4" w:space="0" w:color="auto"/>
              <w:right w:val="single" w:sz="4" w:space="0" w:color="auto"/>
            </w:tcBorders>
            <w:shd w:val="clear" w:color="auto" w:fill="auto"/>
            <w:vAlign w:val="bottom"/>
          </w:tcPr>
          <w:p w14:paraId="049F5BDF" w14:textId="63932C53" w:rsidR="004120BD" w:rsidRPr="001008F4" w:rsidRDefault="001008F4" w:rsidP="004120BD">
            <w:pPr>
              <w:rPr>
                <w:rFonts w:ascii="Shaw" w:hAnsi="Shaw"/>
                <w:color w:val="000000"/>
              </w:rPr>
            </w:pPr>
            <w:r w:rsidRPr="001008F4">
              <w:rPr>
                <w:rFonts w:ascii="Shaw" w:hAnsi="Shaw"/>
                <w:color w:val="000000"/>
              </w:rPr>
              <w:t>See Business Rule #1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41B21" w14:textId="7484ABC5" w:rsidR="004120BD" w:rsidRPr="001008F4" w:rsidRDefault="004120BD" w:rsidP="004120BD">
            <w:pPr>
              <w:rPr>
                <w:rFonts w:ascii="Shaw" w:hAnsi="Shaw"/>
                <w:color w:val="000000"/>
              </w:rPr>
            </w:pPr>
            <w:r w:rsidRPr="001008F4">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CE1A5C3" w14:textId="49B8EE49" w:rsidR="004120BD" w:rsidRPr="001008F4" w:rsidRDefault="004120BD" w:rsidP="004120BD">
            <w:pPr>
              <w:rPr>
                <w:rFonts w:ascii="Shaw" w:hAnsi="Shaw"/>
                <w:color w:val="000000"/>
              </w:rPr>
            </w:pPr>
            <w:r w:rsidRPr="001008F4">
              <w:rPr>
                <w:rFonts w:ascii="Shaw" w:hAnsi="Shaw"/>
                <w:color w:val="000000"/>
              </w:rPr>
              <w:t>20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7A135E1" w14:textId="7736747F" w:rsidR="004120BD" w:rsidRPr="001008F4" w:rsidRDefault="004120BD" w:rsidP="004120BD">
            <w:pPr>
              <w:rPr>
                <w:rFonts w:ascii="Shaw" w:hAnsi="Shaw"/>
                <w:color w:val="000000"/>
              </w:rPr>
            </w:pPr>
            <w:r w:rsidRPr="001008F4">
              <w:rPr>
                <w:rFonts w:ascii="Shaw" w:hAnsi="Shaw"/>
                <w:color w:val="000000"/>
              </w:rPr>
              <w:t>Yes</w:t>
            </w:r>
          </w:p>
        </w:tc>
        <w:tc>
          <w:tcPr>
            <w:tcW w:w="2515" w:type="dxa"/>
            <w:tcBorders>
              <w:top w:val="single" w:sz="4" w:space="0" w:color="auto"/>
              <w:left w:val="nil"/>
              <w:bottom w:val="single" w:sz="4" w:space="0" w:color="auto"/>
              <w:right w:val="single" w:sz="4" w:space="0" w:color="auto"/>
            </w:tcBorders>
            <w:shd w:val="clear" w:color="auto" w:fill="auto"/>
            <w:vAlign w:val="bottom"/>
          </w:tcPr>
          <w:p w14:paraId="7E9CE54E" w14:textId="04034C91" w:rsidR="004120BD" w:rsidRPr="001008F4" w:rsidRDefault="004120BD" w:rsidP="004120BD">
            <w:pPr>
              <w:rPr>
                <w:rFonts w:ascii="Shaw" w:hAnsi="Shaw"/>
                <w:color w:val="000000"/>
              </w:rPr>
            </w:pPr>
            <w:r w:rsidRPr="001008F4">
              <w:rPr>
                <w:rFonts w:ascii="Shaw" w:hAnsi="Shaw"/>
                <w:color w:val="000000"/>
              </w:rPr>
              <w:t>SALE (negative transaction)/RETURN (positive transaction). Should Pass SALE or RETURN.</w:t>
            </w:r>
            <w:r w:rsidRPr="001008F4">
              <w:rPr>
                <w:rFonts w:ascii="Shaw" w:hAnsi="Shaw"/>
                <w:color w:val="000000"/>
              </w:rPr>
              <w:br/>
              <w:t>Added the Format and Maxlength</w:t>
            </w:r>
          </w:p>
        </w:tc>
      </w:tr>
      <w:tr w:rsidR="004120BD" w:rsidRPr="00723F3D" w14:paraId="043BA422"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F6FB0" w14:textId="6498C4A3" w:rsidR="004120BD" w:rsidRPr="00723F3D" w:rsidRDefault="004120BD" w:rsidP="004120BD">
            <w:pPr>
              <w:rPr>
                <w:rFonts w:ascii="Shaw" w:hAnsi="Shaw"/>
                <w:color w:val="000000"/>
              </w:rPr>
            </w:pPr>
            <w:r w:rsidRPr="004120BD">
              <w:rPr>
                <w:rFonts w:ascii="Shaw" w:hAnsi="Shaw"/>
                <w:color w:val="000000"/>
              </w:rPr>
              <w:t>transaction_id</w:t>
            </w:r>
          </w:p>
        </w:tc>
        <w:tc>
          <w:tcPr>
            <w:tcW w:w="1620" w:type="dxa"/>
            <w:tcBorders>
              <w:top w:val="single" w:sz="4" w:space="0" w:color="auto"/>
              <w:left w:val="nil"/>
              <w:bottom w:val="single" w:sz="4" w:space="0" w:color="auto"/>
              <w:right w:val="single" w:sz="4" w:space="0" w:color="auto"/>
            </w:tcBorders>
            <w:shd w:val="clear" w:color="auto" w:fill="auto"/>
            <w:vAlign w:val="bottom"/>
          </w:tcPr>
          <w:p w14:paraId="7A8C94F1" w14:textId="77BD0271" w:rsidR="004120BD" w:rsidRPr="00723F3D" w:rsidRDefault="00E0113A" w:rsidP="004120BD">
            <w:pPr>
              <w:rPr>
                <w:rFonts w:ascii="Shaw" w:hAnsi="Shaw"/>
                <w:color w:val="000000"/>
              </w:rPr>
            </w:pPr>
            <w:r>
              <w:rPr>
                <w:rFonts w:ascii="Shaw" w:hAnsi="Shaw"/>
                <w:color w:val="000000"/>
              </w:rPr>
              <w:t>TRANSACTION_ID FROM INV_MATERIAL_TXNS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AD1DD" w14:textId="0D8057BE" w:rsidR="004120BD" w:rsidRPr="00723F3D" w:rsidRDefault="004120BD" w:rsidP="004120BD">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1921647" w14:textId="58574E46" w:rsidR="004120BD" w:rsidRPr="00723F3D" w:rsidRDefault="004120BD" w:rsidP="004120BD">
            <w:pPr>
              <w:rPr>
                <w:rFonts w:ascii="Shaw" w:hAnsi="Shaw"/>
                <w:color w:val="000000"/>
              </w:rPr>
            </w:pPr>
            <w:r w:rsidRPr="004120BD">
              <w:rPr>
                <w:rFonts w:ascii="Shaw" w:hAnsi="Shaw"/>
                <w:color w:val="000000"/>
              </w:rPr>
              <w:t>30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C6D7989" w14:textId="6FDF9C3B" w:rsidR="004120BD" w:rsidRPr="00723F3D" w:rsidRDefault="004120BD" w:rsidP="004120BD">
            <w:pPr>
              <w:rPr>
                <w:rFonts w:ascii="Shaw" w:hAnsi="Shaw"/>
                <w:color w:val="000000"/>
              </w:rPr>
            </w:pPr>
            <w:r w:rsidRPr="004120BD">
              <w:rPr>
                <w:rFonts w:ascii="Shaw" w:hAnsi="Shaw"/>
                <w:color w:val="000000"/>
              </w:rPr>
              <w:t>Yes</w:t>
            </w:r>
          </w:p>
        </w:tc>
        <w:tc>
          <w:tcPr>
            <w:tcW w:w="2515" w:type="dxa"/>
            <w:tcBorders>
              <w:top w:val="single" w:sz="4" w:space="0" w:color="auto"/>
              <w:left w:val="nil"/>
              <w:bottom w:val="single" w:sz="4" w:space="0" w:color="auto"/>
              <w:right w:val="single" w:sz="4" w:space="0" w:color="auto"/>
            </w:tcBorders>
            <w:shd w:val="clear" w:color="auto" w:fill="auto"/>
            <w:vAlign w:val="bottom"/>
          </w:tcPr>
          <w:p w14:paraId="1EDC4B26" w14:textId="0D9D0F66" w:rsidR="004120BD" w:rsidRPr="00723F3D" w:rsidRDefault="004120BD" w:rsidP="004120BD">
            <w:pPr>
              <w:rPr>
                <w:rFonts w:ascii="Shaw" w:hAnsi="Shaw"/>
                <w:color w:val="000000"/>
              </w:rPr>
            </w:pPr>
            <w:r w:rsidRPr="004120BD">
              <w:rPr>
                <w:rFonts w:ascii="Shaw" w:hAnsi="Shaw"/>
                <w:color w:val="000000"/>
              </w:rPr>
              <w:t>Transaction ID</w:t>
            </w:r>
          </w:p>
        </w:tc>
      </w:tr>
      <w:tr w:rsidR="00F24516" w:rsidRPr="00723F3D" w14:paraId="370B3CB5"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47015" w14:textId="01B26F49" w:rsidR="00F24516" w:rsidRPr="00723F3D" w:rsidRDefault="00F24516" w:rsidP="00F24516">
            <w:pPr>
              <w:rPr>
                <w:rFonts w:ascii="Shaw" w:hAnsi="Shaw"/>
                <w:color w:val="000000"/>
              </w:rPr>
            </w:pPr>
            <w:r w:rsidRPr="004120BD">
              <w:rPr>
                <w:rFonts w:ascii="Shaw" w:hAnsi="Shaw"/>
                <w:color w:val="000000"/>
              </w:rPr>
              <w:t>seq_nbr</w:t>
            </w:r>
          </w:p>
        </w:tc>
        <w:tc>
          <w:tcPr>
            <w:tcW w:w="1620" w:type="dxa"/>
            <w:tcBorders>
              <w:top w:val="single" w:sz="4" w:space="0" w:color="auto"/>
              <w:left w:val="nil"/>
              <w:bottom w:val="single" w:sz="4" w:space="0" w:color="auto"/>
              <w:right w:val="single" w:sz="4" w:space="0" w:color="auto"/>
            </w:tcBorders>
            <w:shd w:val="clear" w:color="auto" w:fill="auto"/>
            <w:vAlign w:val="bottom"/>
          </w:tcPr>
          <w:p w14:paraId="4E1CDDA0" w14:textId="4E35CCD4" w:rsidR="00F24516" w:rsidRPr="00723F3D" w:rsidRDefault="00F24516" w:rsidP="00F24516">
            <w:pPr>
              <w:rPr>
                <w:rFonts w:ascii="Shaw" w:hAnsi="Shaw"/>
                <w:color w:val="000000"/>
              </w:rPr>
            </w:pPr>
            <w:ins w:id="260" w:author="Lew, Peter (CA - British Columbia)" w:date="2018-01-02T13:21:00Z">
              <w:r>
                <w:rPr>
                  <w:rFonts w:ascii="Shaw" w:hAnsi="Shaw"/>
                  <w:color w:val="000000"/>
                </w:rPr>
                <w:t>See Business Rule #3</w:t>
              </w:r>
            </w:ins>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F10AD" w14:textId="7FCA60D2" w:rsidR="00F24516" w:rsidRPr="00723F3D" w:rsidRDefault="00F24516" w:rsidP="00F24516">
            <w:pPr>
              <w:rPr>
                <w:rFonts w:ascii="Shaw" w:hAnsi="Shaw"/>
                <w:color w:val="000000"/>
              </w:rPr>
            </w:pPr>
            <w:r w:rsidRPr="004120BD">
              <w:rPr>
                <w:rFonts w:ascii="Shaw" w:hAnsi="Shaw"/>
                <w:color w:val="000000"/>
              </w:rPr>
              <w:t>Number</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3DF969C" w14:textId="73FC1E96" w:rsidR="00F24516" w:rsidRPr="00723F3D" w:rsidRDefault="00F24516" w:rsidP="00F24516">
            <w:pPr>
              <w:rPr>
                <w:rFonts w:ascii="Shaw" w:hAnsi="Shaw"/>
                <w:color w:val="000000"/>
              </w:rPr>
            </w:pPr>
            <w:r w:rsidRPr="004120BD">
              <w:rPr>
                <w:rFonts w:ascii="Shaw" w:hAnsi="Shaw"/>
                <w:color w:val="000000"/>
              </w:rPr>
              <w:t>9</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3A1CFBD" w14:textId="4CF62461" w:rsidR="00F24516" w:rsidRPr="00723F3D" w:rsidRDefault="00F24516" w:rsidP="00F24516">
            <w:pPr>
              <w:rPr>
                <w:rFonts w:ascii="Shaw" w:hAnsi="Shaw"/>
                <w:color w:val="000000"/>
              </w:rPr>
            </w:pPr>
            <w:r w:rsidRPr="004120BD">
              <w:rPr>
                <w:rFonts w:ascii="Shaw" w:hAnsi="Shaw"/>
                <w:color w:val="000000"/>
              </w:rPr>
              <w:t>Yes</w:t>
            </w:r>
          </w:p>
        </w:tc>
        <w:tc>
          <w:tcPr>
            <w:tcW w:w="2515" w:type="dxa"/>
            <w:tcBorders>
              <w:top w:val="single" w:sz="4" w:space="0" w:color="auto"/>
              <w:left w:val="nil"/>
              <w:bottom w:val="single" w:sz="4" w:space="0" w:color="auto"/>
              <w:right w:val="single" w:sz="4" w:space="0" w:color="auto"/>
            </w:tcBorders>
            <w:shd w:val="clear" w:color="auto" w:fill="auto"/>
            <w:vAlign w:val="bottom"/>
          </w:tcPr>
          <w:p w14:paraId="51AB633F" w14:textId="5D6482C9" w:rsidR="00F24516" w:rsidRPr="00723F3D" w:rsidRDefault="00F24516" w:rsidP="00F24516">
            <w:pPr>
              <w:rPr>
                <w:rFonts w:ascii="Shaw" w:hAnsi="Shaw"/>
                <w:color w:val="000000"/>
              </w:rPr>
            </w:pPr>
            <w:r w:rsidRPr="004120BD">
              <w:rPr>
                <w:rFonts w:ascii="Shaw" w:hAnsi="Shaw"/>
                <w:color w:val="000000"/>
              </w:rPr>
              <w:t>Sequence Number</w:t>
            </w:r>
          </w:p>
        </w:tc>
      </w:tr>
      <w:tr w:rsidR="00F24516" w:rsidRPr="00723F3D" w14:paraId="590AB5D1"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B6E8" w14:textId="58ADF34C" w:rsidR="00F24516" w:rsidRPr="00723F3D" w:rsidRDefault="00F24516" w:rsidP="00F24516">
            <w:pPr>
              <w:rPr>
                <w:rFonts w:ascii="Shaw" w:hAnsi="Shaw"/>
                <w:color w:val="000000"/>
              </w:rPr>
            </w:pPr>
            <w:r w:rsidRPr="004120BD">
              <w:rPr>
                <w:rFonts w:ascii="Shaw" w:hAnsi="Shaw"/>
                <w:color w:val="000000"/>
              </w:rPr>
              <w:t>ref_transaction_id</w:t>
            </w:r>
          </w:p>
        </w:tc>
        <w:tc>
          <w:tcPr>
            <w:tcW w:w="1620" w:type="dxa"/>
            <w:tcBorders>
              <w:top w:val="single" w:sz="4" w:space="0" w:color="auto"/>
              <w:left w:val="nil"/>
              <w:bottom w:val="single" w:sz="4" w:space="0" w:color="auto"/>
              <w:right w:val="single" w:sz="4" w:space="0" w:color="auto"/>
            </w:tcBorders>
            <w:shd w:val="clear" w:color="auto" w:fill="auto"/>
            <w:vAlign w:val="bottom"/>
          </w:tcPr>
          <w:p w14:paraId="2C89C33D"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D6A6" w14:textId="058B3774"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01E6FD3" w14:textId="14814CF3" w:rsidR="00F24516" w:rsidRPr="00723F3D" w:rsidRDefault="00F24516" w:rsidP="00F24516">
            <w:pPr>
              <w:rPr>
                <w:rFonts w:ascii="Shaw" w:hAnsi="Shaw"/>
                <w:color w:val="000000"/>
              </w:rPr>
            </w:pPr>
            <w:r w:rsidRPr="004120BD">
              <w:rPr>
                <w:rFonts w:ascii="Shaw" w:hAnsi="Shaw"/>
                <w:color w:val="000000"/>
              </w:rPr>
              <w:t>30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0AB4E379" w14:textId="3F71B230"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5887490F" w14:textId="73FA44D7" w:rsidR="00F24516" w:rsidRPr="00723F3D" w:rsidRDefault="00F24516" w:rsidP="00F24516">
            <w:pPr>
              <w:rPr>
                <w:rFonts w:ascii="Shaw" w:hAnsi="Shaw"/>
                <w:color w:val="000000"/>
              </w:rPr>
            </w:pPr>
            <w:r w:rsidRPr="004120BD">
              <w:rPr>
                <w:rFonts w:ascii="Shaw" w:hAnsi="Shaw"/>
                <w:color w:val="000000"/>
              </w:rPr>
              <w:t>Reference Transaction ID of the original SALE (required for transaction type=return and item that track attributes such as expiry date, batch or serial # which do not come with these attributes in interface)</w:t>
            </w:r>
          </w:p>
        </w:tc>
      </w:tr>
      <w:tr w:rsidR="00F24516" w:rsidRPr="00723F3D" w14:paraId="7EE21954"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DE5F3" w14:textId="6A89CCAF" w:rsidR="00F24516" w:rsidRPr="00723F3D" w:rsidRDefault="00F24516" w:rsidP="00F24516">
            <w:pPr>
              <w:rPr>
                <w:rFonts w:ascii="Shaw" w:hAnsi="Shaw"/>
                <w:color w:val="000000"/>
              </w:rPr>
            </w:pPr>
            <w:r w:rsidRPr="004120BD">
              <w:rPr>
                <w:rFonts w:ascii="Shaw" w:hAnsi="Shaw"/>
                <w:color w:val="000000"/>
              </w:rPr>
              <w:t>ref_seq_nbr</w:t>
            </w:r>
          </w:p>
        </w:tc>
        <w:tc>
          <w:tcPr>
            <w:tcW w:w="1620" w:type="dxa"/>
            <w:tcBorders>
              <w:top w:val="single" w:sz="4" w:space="0" w:color="auto"/>
              <w:left w:val="nil"/>
              <w:bottom w:val="single" w:sz="4" w:space="0" w:color="auto"/>
              <w:right w:val="single" w:sz="4" w:space="0" w:color="auto"/>
            </w:tcBorders>
            <w:shd w:val="clear" w:color="auto" w:fill="auto"/>
            <w:vAlign w:val="bottom"/>
          </w:tcPr>
          <w:p w14:paraId="639B58A4"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482B6" w14:textId="767A1B73" w:rsidR="00F24516" w:rsidRPr="00723F3D" w:rsidRDefault="00F24516" w:rsidP="00F24516">
            <w:pPr>
              <w:rPr>
                <w:rFonts w:ascii="Shaw" w:hAnsi="Shaw"/>
                <w:color w:val="000000"/>
              </w:rPr>
            </w:pPr>
            <w:r w:rsidRPr="004120BD">
              <w:rPr>
                <w:rFonts w:ascii="Shaw" w:hAnsi="Shaw"/>
                <w:color w:val="000000"/>
              </w:rPr>
              <w:t>Number</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73778FB" w14:textId="4114A412" w:rsidR="00F24516" w:rsidRPr="00723F3D" w:rsidRDefault="00F24516" w:rsidP="00F24516">
            <w:pPr>
              <w:rPr>
                <w:rFonts w:ascii="Shaw" w:hAnsi="Shaw"/>
                <w:color w:val="000000"/>
              </w:rPr>
            </w:pPr>
            <w:r w:rsidRPr="004120BD">
              <w:rPr>
                <w:rFonts w:ascii="Shaw" w:hAnsi="Shaw"/>
                <w:color w:val="000000"/>
              </w:rPr>
              <w:t>9</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628E823" w14:textId="4FE72300"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2A5E4DF9" w14:textId="632FD48E" w:rsidR="00F24516" w:rsidRPr="00723F3D" w:rsidRDefault="00F24516" w:rsidP="00F24516">
            <w:pPr>
              <w:rPr>
                <w:rFonts w:ascii="Shaw" w:hAnsi="Shaw"/>
                <w:color w:val="000000"/>
              </w:rPr>
            </w:pPr>
            <w:r w:rsidRPr="004120BD">
              <w:rPr>
                <w:rFonts w:ascii="Shaw" w:hAnsi="Shaw"/>
                <w:color w:val="000000"/>
              </w:rPr>
              <w:t xml:space="preserve">Reference Sequence Number of the original </w:t>
            </w:r>
            <w:r w:rsidRPr="004120BD">
              <w:rPr>
                <w:rFonts w:ascii="Shaw" w:hAnsi="Shaw"/>
                <w:color w:val="000000"/>
              </w:rPr>
              <w:lastRenderedPageBreak/>
              <w:t>SALE (required for transaction type=return and item tracks attributes such as expiry date, batch or serial # which do not come with these attributes in interface))</w:t>
            </w:r>
          </w:p>
        </w:tc>
      </w:tr>
      <w:tr w:rsidR="00F24516" w:rsidRPr="00723F3D" w14:paraId="14E95CAB"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29D7B" w14:textId="5BD97C93" w:rsidR="00F24516" w:rsidRPr="001008F4" w:rsidRDefault="00F24516" w:rsidP="00F24516">
            <w:pPr>
              <w:rPr>
                <w:rFonts w:ascii="Shaw" w:hAnsi="Shaw"/>
                <w:color w:val="000000"/>
              </w:rPr>
            </w:pPr>
            <w:r w:rsidRPr="001008F4">
              <w:rPr>
                <w:rFonts w:ascii="Shaw" w:hAnsi="Shaw"/>
                <w:color w:val="000000"/>
              </w:rPr>
              <w:lastRenderedPageBreak/>
              <w:t>location</w:t>
            </w:r>
          </w:p>
        </w:tc>
        <w:tc>
          <w:tcPr>
            <w:tcW w:w="1620" w:type="dxa"/>
            <w:tcBorders>
              <w:top w:val="single" w:sz="4" w:space="0" w:color="auto"/>
              <w:left w:val="nil"/>
              <w:bottom w:val="single" w:sz="4" w:space="0" w:color="auto"/>
              <w:right w:val="single" w:sz="4" w:space="0" w:color="auto"/>
            </w:tcBorders>
            <w:shd w:val="clear" w:color="auto" w:fill="auto"/>
            <w:vAlign w:val="bottom"/>
          </w:tcPr>
          <w:p w14:paraId="70905C29" w14:textId="0E89B835" w:rsidR="00F24516" w:rsidRPr="001008F4" w:rsidRDefault="00F24516" w:rsidP="00F24516">
            <w:pPr>
              <w:rPr>
                <w:rFonts w:ascii="Shaw" w:hAnsi="Shaw"/>
                <w:color w:val="000000"/>
              </w:rPr>
            </w:pPr>
            <w:r w:rsidRPr="001008F4">
              <w:rPr>
                <w:rFonts w:ascii="Shaw" w:hAnsi="Shaw"/>
                <w:color w:val="000000"/>
              </w:rPr>
              <w:t>See Business Rule #1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C80FC" w14:textId="56341035" w:rsidR="00F24516" w:rsidRPr="001008F4" w:rsidRDefault="00F24516" w:rsidP="00F24516">
            <w:pPr>
              <w:rPr>
                <w:rFonts w:ascii="Shaw" w:hAnsi="Shaw"/>
                <w:color w:val="000000"/>
              </w:rPr>
            </w:pPr>
            <w:r w:rsidRPr="001008F4">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F5D398F" w14:textId="16AA36CF" w:rsidR="00F24516" w:rsidRPr="001008F4" w:rsidRDefault="00F24516" w:rsidP="00F24516">
            <w:pPr>
              <w:rPr>
                <w:rFonts w:ascii="Shaw" w:hAnsi="Shaw"/>
                <w:color w:val="000000"/>
              </w:rPr>
            </w:pPr>
            <w:r w:rsidRPr="001008F4">
              <w:rPr>
                <w:rFonts w:ascii="Shaw" w:hAnsi="Shaw"/>
                <w:color w:val="000000"/>
              </w:rPr>
              <w:t>30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6760017" w14:textId="1B055089" w:rsidR="00F24516" w:rsidRPr="001008F4" w:rsidRDefault="00F24516" w:rsidP="00F24516">
            <w:pPr>
              <w:rPr>
                <w:rFonts w:ascii="Shaw" w:hAnsi="Shaw"/>
                <w:color w:val="000000"/>
              </w:rPr>
            </w:pPr>
            <w:r w:rsidRPr="001008F4">
              <w:rPr>
                <w:rFonts w:ascii="Shaw" w:hAnsi="Shaw"/>
                <w:color w:val="000000"/>
              </w:rPr>
              <w:t xml:space="preserve">  </w:t>
            </w:r>
          </w:p>
        </w:tc>
        <w:tc>
          <w:tcPr>
            <w:tcW w:w="2515" w:type="dxa"/>
            <w:tcBorders>
              <w:top w:val="single" w:sz="4" w:space="0" w:color="auto"/>
              <w:left w:val="nil"/>
              <w:bottom w:val="single" w:sz="4" w:space="0" w:color="auto"/>
              <w:right w:val="single" w:sz="4" w:space="0" w:color="auto"/>
            </w:tcBorders>
            <w:shd w:val="clear" w:color="auto" w:fill="auto"/>
            <w:vAlign w:val="bottom"/>
          </w:tcPr>
          <w:p w14:paraId="47EE1D5D" w14:textId="3CFA2D85" w:rsidR="00F24516" w:rsidRPr="001008F4" w:rsidRDefault="00F24516" w:rsidP="00F24516">
            <w:pPr>
              <w:rPr>
                <w:rFonts w:ascii="Shaw" w:hAnsi="Shaw"/>
                <w:color w:val="000000"/>
              </w:rPr>
            </w:pPr>
            <w:r w:rsidRPr="001008F4">
              <w:rPr>
                <w:rFonts w:ascii="Shaw" w:hAnsi="Shaw"/>
                <w:color w:val="000000"/>
              </w:rPr>
              <w:t>Location barcode where inventory should be added/decremented</w:t>
            </w:r>
          </w:p>
        </w:tc>
      </w:tr>
      <w:tr w:rsidR="00F24516" w:rsidRPr="00723F3D" w14:paraId="33DD2180"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4C477" w14:textId="577EA94C" w:rsidR="00F24516" w:rsidRPr="00723F3D" w:rsidRDefault="00F24516" w:rsidP="00F24516">
            <w:pPr>
              <w:rPr>
                <w:rFonts w:ascii="Shaw" w:hAnsi="Shaw"/>
                <w:color w:val="000000"/>
              </w:rPr>
            </w:pPr>
            <w:r w:rsidRPr="004120BD">
              <w:rPr>
                <w:rFonts w:ascii="Shaw" w:hAnsi="Shaw"/>
                <w:color w:val="000000"/>
              </w:rPr>
              <w:t>item_alternate_code</w:t>
            </w:r>
          </w:p>
        </w:tc>
        <w:tc>
          <w:tcPr>
            <w:tcW w:w="1620" w:type="dxa"/>
            <w:tcBorders>
              <w:top w:val="single" w:sz="4" w:space="0" w:color="auto"/>
              <w:left w:val="nil"/>
              <w:bottom w:val="single" w:sz="4" w:space="0" w:color="auto"/>
              <w:right w:val="single" w:sz="4" w:space="0" w:color="auto"/>
            </w:tcBorders>
            <w:shd w:val="clear" w:color="auto" w:fill="auto"/>
            <w:vAlign w:val="bottom"/>
          </w:tcPr>
          <w:p w14:paraId="0141F9DA" w14:textId="34D249D8" w:rsidR="00F24516" w:rsidRPr="00723F3D" w:rsidRDefault="00F24516" w:rsidP="00F24516">
            <w:pPr>
              <w:rPr>
                <w:rFonts w:ascii="Shaw" w:hAnsi="Shaw"/>
                <w:color w:val="000000"/>
              </w:rPr>
            </w:pPr>
            <w:r>
              <w:rPr>
                <w:rFonts w:ascii="Shaw" w:hAnsi="Shaw"/>
                <w:color w:val="000000"/>
              </w:rPr>
              <w:t>INVENTORY_ITEM_ID FROM INV_MATERIAL_TXNS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AD3E5" w14:textId="378868AC"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F3FDEC5" w14:textId="1A2AB0AE" w:rsidR="00F24516" w:rsidRPr="00723F3D" w:rsidRDefault="00F24516" w:rsidP="00F24516">
            <w:pPr>
              <w:rPr>
                <w:rFonts w:ascii="Shaw" w:hAnsi="Shaw"/>
                <w:color w:val="000000"/>
              </w:rPr>
            </w:pPr>
            <w:r w:rsidRPr="004120BD">
              <w:rPr>
                <w:rFonts w:ascii="Shaw" w:hAnsi="Shaw"/>
                <w:color w:val="000000"/>
              </w:rPr>
              <w:t>130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052040F" w14:textId="72C8D0D5"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25727AC8" w14:textId="64B10A4D" w:rsidR="00F24516" w:rsidRPr="00723F3D" w:rsidRDefault="00F24516" w:rsidP="00F24516">
            <w:pPr>
              <w:rPr>
                <w:rFonts w:ascii="Shaw" w:hAnsi="Shaw"/>
                <w:color w:val="000000"/>
              </w:rPr>
            </w:pPr>
            <w:r w:rsidRPr="004120BD">
              <w:rPr>
                <w:rFonts w:ascii="Shaw" w:hAnsi="Shaw"/>
                <w:color w:val="000000"/>
              </w:rPr>
              <w:t>Item Alternate Code (Either Item Alternate Code or Parts should be provided)</w:t>
            </w:r>
          </w:p>
        </w:tc>
      </w:tr>
      <w:tr w:rsidR="00F24516" w:rsidRPr="00723F3D" w14:paraId="356457E7"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AF2FB" w14:textId="58CD2077" w:rsidR="00F24516" w:rsidRPr="00723F3D" w:rsidRDefault="00F24516" w:rsidP="00F24516">
            <w:pPr>
              <w:rPr>
                <w:rFonts w:ascii="Shaw" w:hAnsi="Shaw"/>
                <w:color w:val="000000"/>
              </w:rPr>
            </w:pPr>
            <w:r w:rsidRPr="004120BD">
              <w:rPr>
                <w:rFonts w:ascii="Shaw" w:hAnsi="Shaw"/>
                <w:color w:val="000000"/>
              </w:rPr>
              <w:t>item_part_a</w:t>
            </w:r>
          </w:p>
        </w:tc>
        <w:tc>
          <w:tcPr>
            <w:tcW w:w="1620" w:type="dxa"/>
            <w:tcBorders>
              <w:top w:val="single" w:sz="4" w:space="0" w:color="auto"/>
              <w:left w:val="nil"/>
              <w:bottom w:val="single" w:sz="4" w:space="0" w:color="auto"/>
              <w:right w:val="single" w:sz="4" w:space="0" w:color="auto"/>
            </w:tcBorders>
            <w:shd w:val="clear" w:color="auto" w:fill="auto"/>
            <w:vAlign w:val="bottom"/>
          </w:tcPr>
          <w:p w14:paraId="4D286BF6"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2A1F9" w14:textId="379A48FB"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FCC8CA0" w14:textId="3D3E4A0E" w:rsidR="00F24516" w:rsidRPr="00723F3D" w:rsidRDefault="00F24516" w:rsidP="00F24516">
            <w:pPr>
              <w:rPr>
                <w:rFonts w:ascii="Shaw" w:hAnsi="Shaw"/>
                <w:color w:val="000000"/>
              </w:rPr>
            </w:pPr>
            <w:r w:rsidRPr="004120BD">
              <w:rPr>
                <w:rFonts w:ascii="Shaw" w:hAnsi="Shaw"/>
                <w:color w:val="000000"/>
              </w:rPr>
              <w:t>30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053B8E53" w14:textId="7136ACB4"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58CFC278" w14:textId="76E514A5" w:rsidR="00F24516" w:rsidRPr="00723F3D" w:rsidRDefault="00F24516" w:rsidP="00F24516">
            <w:pPr>
              <w:rPr>
                <w:rFonts w:ascii="Shaw" w:hAnsi="Shaw"/>
                <w:color w:val="000000"/>
              </w:rPr>
            </w:pPr>
            <w:r w:rsidRPr="004120BD">
              <w:rPr>
                <w:rFonts w:ascii="Shaw" w:hAnsi="Shaw"/>
                <w:color w:val="000000"/>
              </w:rPr>
              <w:t>SKU identification code first part</w:t>
            </w:r>
          </w:p>
        </w:tc>
      </w:tr>
      <w:tr w:rsidR="00F24516" w:rsidRPr="00723F3D" w14:paraId="53659706"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CF861" w14:textId="0DF12ACD" w:rsidR="00F24516" w:rsidRPr="00723F3D" w:rsidRDefault="00F24516" w:rsidP="00F24516">
            <w:pPr>
              <w:rPr>
                <w:rFonts w:ascii="Shaw" w:hAnsi="Shaw"/>
                <w:color w:val="000000"/>
              </w:rPr>
            </w:pPr>
            <w:r w:rsidRPr="004120BD">
              <w:rPr>
                <w:rFonts w:ascii="Shaw" w:hAnsi="Shaw"/>
                <w:color w:val="000000"/>
              </w:rPr>
              <w:t>item_part_b</w:t>
            </w:r>
          </w:p>
        </w:tc>
        <w:tc>
          <w:tcPr>
            <w:tcW w:w="1620" w:type="dxa"/>
            <w:tcBorders>
              <w:top w:val="single" w:sz="4" w:space="0" w:color="auto"/>
              <w:left w:val="nil"/>
              <w:bottom w:val="single" w:sz="4" w:space="0" w:color="auto"/>
              <w:right w:val="single" w:sz="4" w:space="0" w:color="auto"/>
            </w:tcBorders>
            <w:shd w:val="clear" w:color="auto" w:fill="auto"/>
            <w:vAlign w:val="bottom"/>
          </w:tcPr>
          <w:p w14:paraId="6C219BAB"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DE7AE" w14:textId="7D5430DB"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D8DE218" w14:textId="24C959E6" w:rsidR="00F24516" w:rsidRPr="00723F3D" w:rsidRDefault="00F24516" w:rsidP="00F24516">
            <w:pPr>
              <w:rPr>
                <w:rFonts w:ascii="Shaw" w:hAnsi="Shaw"/>
                <w:color w:val="000000"/>
              </w:rPr>
            </w:pPr>
            <w:r w:rsidRPr="004120BD">
              <w:rPr>
                <w:rFonts w:ascii="Shaw" w:hAnsi="Shaw"/>
                <w:color w:val="000000"/>
              </w:rPr>
              <w:t>30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7276B11" w14:textId="5B8A9323"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5E43356E" w14:textId="75969389" w:rsidR="00F24516" w:rsidRPr="00723F3D" w:rsidRDefault="00F24516" w:rsidP="00F24516">
            <w:pPr>
              <w:rPr>
                <w:rFonts w:ascii="Shaw" w:hAnsi="Shaw"/>
                <w:color w:val="000000"/>
              </w:rPr>
            </w:pPr>
            <w:r w:rsidRPr="004120BD">
              <w:rPr>
                <w:rFonts w:ascii="Shaw" w:hAnsi="Shaw"/>
                <w:color w:val="000000"/>
              </w:rPr>
              <w:t>SKU identification code other parts</w:t>
            </w:r>
          </w:p>
        </w:tc>
      </w:tr>
      <w:tr w:rsidR="00F24516" w:rsidRPr="00723F3D" w14:paraId="277DD5FE"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FA7C1" w14:textId="3E57EA6B" w:rsidR="00F24516" w:rsidRPr="00723F3D" w:rsidRDefault="00F24516" w:rsidP="00F24516">
            <w:pPr>
              <w:rPr>
                <w:rFonts w:ascii="Shaw" w:hAnsi="Shaw"/>
                <w:color w:val="000000"/>
              </w:rPr>
            </w:pPr>
            <w:r w:rsidRPr="004120BD">
              <w:rPr>
                <w:rFonts w:ascii="Shaw" w:hAnsi="Shaw"/>
                <w:color w:val="000000"/>
              </w:rPr>
              <w:t>item_part_c</w:t>
            </w:r>
          </w:p>
        </w:tc>
        <w:tc>
          <w:tcPr>
            <w:tcW w:w="1620" w:type="dxa"/>
            <w:tcBorders>
              <w:top w:val="single" w:sz="4" w:space="0" w:color="auto"/>
              <w:left w:val="nil"/>
              <w:bottom w:val="single" w:sz="4" w:space="0" w:color="auto"/>
              <w:right w:val="single" w:sz="4" w:space="0" w:color="auto"/>
            </w:tcBorders>
            <w:shd w:val="clear" w:color="auto" w:fill="auto"/>
            <w:vAlign w:val="bottom"/>
          </w:tcPr>
          <w:p w14:paraId="1FB38A81"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54636" w14:textId="7C347545"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1F36D2C" w14:textId="75209465" w:rsidR="00F24516" w:rsidRPr="00723F3D" w:rsidRDefault="00F24516" w:rsidP="00F24516">
            <w:pPr>
              <w:rPr>
                <w:rFonts w:ascii="Shaw" w:hAnsi="Shaw"/>
                <w:color w:val="000000"/>
              </w:rPr>
            </w:pPr>
            <w:r w:rsidRPr="004120BD">
              <w:rPr>
                <w:rFonts w:ascii="Shaw" w:hAnsi="Shaw"/>
                <w:color w:val="000000"/>
              </w:rPr>
              <w:t>20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2AFE583" w14:textId="7DE9E16C"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010492BC" w14:textId="190B50B9" w:rsidR="00F24516" w:rsidRPr="00723F3D" w:rsidRDefault="00F24516" w:rsidP="00F24516">
            <w:pPr>
              <w:rPr>
                <w:rFonts w:ascii="Shaw" w:hAnsi="Shaw"/>
                <w:color w:val="000000"/>
              </w:rPr>
            </w:pPr>
            <w:r w:rsidRPr="004120BD">
              <w:rPr>
                <w:rFonts w:ascii="Shaw" w:hAnsi="Shaw"/>
                <w:color w:val="000000"/>
              </w:rPr>
              <w:t>SKU identification code other parts</w:t>
            </w:r>
          </w:p>
        </w:tc>
      </w:tr>
      <w:tr w:rsidR="00F24516" w:rsidRPr="00723F3D" w14:paraId="4AEBF6DB"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744BF" w14:textId="2DF277B0" w:rsidR="00F24516" w:rsidRPr="00723F3D" w:rsidRDefault="00F24516" w:rsidP="00F24516">
            <w:pPr>
              <w:rPr>
                <w:rFonts w:ascii="Shaw" w:hAnsi="Shaw"/>
                <w:color w:val="000000"/>
              </w:rPr>
            </w:pPr>
            <w:r w:rsidRPr="004120BD">
              <w:rPr>
                <w:rFonts w:ascii="Shaw" w:hAnsi="Shaw"/>
                <w:color w:val="000000"/>
              </w:rPr>
              <w:t>item_part_d</w:t>
            </w:r>
          </w:p>
        </w:tc>
        <w:tc>
          <w:tcPr>
            <w:tcW w:w="1620" w:type="dxa"/>
            <w:tcBorders>
              <w:top w:val="single" w:sz="4" w:space="0" w:color="auto"/>
              <w:left w:val="nil"/>
              <w:bottom w:val="single" w:sz="4" w:space="0" w:color="auto"/>
              <w:right w:val="single" w:sz="4" w:space="0" w:color="auto"/>
            </w:tcBorders>
            <w:shd w:val="clear" w:color="auto" w:fill="auto"/>
            <w:vAlign w:val="bottom"/>
          </w:tcPr>
          <w:p w14:paraId="5D651FB3"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E0317" w14:textId="2DBE7579"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C49381B" w14:textId="60519303" w:rsidR="00F24516" w:rsidRPr="00723F3D" w:rsidRDefault="00F24516" w:rsidP="00F24516">
            <w:pPr>
              <w:rPr>
                <w:rFonts w:ascii="Shaw" w:hAnsi="Shaw"/>
                <w:color w:val="000000"/>
              </w:rPr>
            </w:pPr>
            <w:r w:rsidRPr="004120BD">
              <w:rPr>
                <w:rFonts w:ascii="Shaw" w:hAnsi="Shaw"/>
                <w:color w:val="000000"/>
              </w:rPr>
              <w:t>20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FFA7133" w14:textId="3481CDDB"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65D58213" w14:textId="30930BEC" w:rsidR="00F24516" w:rsidRPr="00723F3D" w:rsidRDefault="00F24516" w:rsidP="00F24516">
            <w:pPr>
              <w:rPr>
                <w:rFonts w:ascii="Shaw" w:hAnsi="Shaw"/>
                <w:color w:val="000000"/>
              </w:rPr>
            </w:pPr>
            <w:r w:rsidRPr="004120BD">
              <w:rPr>
                <w:rFonts w:ascii="Shaw" w:hAnsi="Shaw"/>
                <w:color w:val="000000"/>
              </w:rPr>
              <w:t>SKU identification code other parts</w:t>
            </w:r>
          </w:p>
        </w:tc>
      </w:tr>
      <w:tr w:rsidR="00F24516" w:rsidRPr="00723F3D" w14:paraId="2FA04B7C"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A153C" w14:textId="285D1081" w:rsidR="00F24516" w:rsidRPr="00723F3D" w:rsidRDefault="00F24516" w:rsidP="00F24516">
            <w:pPr>
              <w:rPr>
                <w:rFonts w:ascii="Shaw" w:hAnsi="Shaw"/>
                <w:color w:val="000000"/>
              </w:rPr>
            </w:pPr>
            <w:r w:rsidRPr="004120BD">
              <w:rPr>
                <w:rFonts w:ascii="Shaw" w:hAnsi="Shaw"/>
                <w:color w:val="000000"/>
              </w:rPr>
              <w:t>item_part_e</w:t>
            </w:r>
          </w:p>
        </w:tc>
        <w:tc>
          <w:tcPr>
            <w:tcW w:w="1620" w:type="dxa"/>
            <w:tcBorders>
              <w:top w:val="single" w:sz="4" w:space="0" w:color="auto"/>
              <w:left w:val="nil"/>
              <w:bottom w:val="single" w:sz="4" w:space="0" w:color="auto"/>
              <w:right w:val="single" w:sz="4" w:space="0" w:color="auto"/>
            </w:tcBorders>
            <w:shd w:val="clear" w:color="auto" w:fill="auto"/>
            <w:vAlign w:val="bottom"/>
          </w:tcPr>
          <w:p w14:paraId="55BD8B4B"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596AF" w14:textId="413EA6E9"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CC29AA0" w14:textId="67C2EB8B" w:rsidR="00F24516" w:rsidRPr="00723F3D" w:rsidRDefault="00F24516" w:rsidP="00F24516">
            <w:pPr>
              <w:rPr>
                <w:rFonts w:ascii="Shaw" w:hAnsi="Shaw"/>
                <w:color w:val="000000"/>
              </w:rPr>
            </w:pPr>
            <w:r w:rsidRPr="004120BD">
              <w:rPr>
                <w:rFonts w:ascii="Shaw" w:hAnsi="Shaw"/>
                <w:color w:val="000000"/>
              </w:rPr>
              <w:t>10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0B2F146" w14:textId="3BD327DC"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7BDEDBB9" w14:textId="0B6656F3" w:rsidR="00F24516" w:rsidRPr="00723F3D" w:rsidRDefault="00F24516" w:rsidP="00F24516">
            <w:pPr>
              <w:rPr>
                <w:rFonts w:ascii="Shaw" w:hAnsi="Shaw"/>
                <w:color w:val="000000"/>
              </w:rPr>
            </w:pPr>
            <w:r w:rsidRPr="004120BD">
              <w:rPr>
                <w:rFonts w:ascii="Shaw" w:hAnsi="Shaw"/>
                <w:color w:val="000000"/>
              </w:rPr>
              <w:t>SKU identification code other parts</w:t>
            </w:r>
          </w:p>
        </w:tc>
      </w:tr>
      <w:tr w:rsidR="00F24516" w:rsidRPr="00723F3D" w14:paraId="437136DE"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C9084" w14:textId="0D414E1C" w:rsidR="00F24516" w:rsidRPr="00723F3D" w:rsidRDefault="00F24516" w:rsidP="00F24516">
            <w:pPr>
              <w:rPr>
                <w:rFonts w:ascii="Shaw" w:hAnsi="Shaw"/>
                <w:color w:val="000000"/>
              </w:rPr>
            </w:pPr>
            <w:r w:rsidRPr="004120BD">
              <w:rPr>
                <w:rFonts w:ascii="Shaw" w:hAnsi="Shaw"/>
                <w:color w:val="000000"/>
              </w:rPr>
              <w:t>item_part_f</w:t>
            </w:r>
          </w:p>
        </w:tc>
        <w:tc>
          <w:tcPr>
            <w:tcW w:w="1620" w:type="dxa"/>
            <w:tcBorders>
              <w:top w:val="single" w:sz="4" w:space="0" w:color="auto"/>
              <w:left w:val="nil"/>
              <w:bottom w:val="single" w:sz="4" w:space="0" w:color="auto"/>
              <w:right w:val="single" w:sz="4" w:space="0" w:color="auto"/>
            </w:tcBorders>
            <w:shd w:val="clear" w:color="auto" w:fill="auto"/>
            <w:vAlign w:val="bottom"/>
          </w:tcPr>
          <w:p w14:paraId="4CC0E1D5"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85F7" w14:textId="3DEAF0B1"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8B4298D" w14:textId="72299C88" w:rsidR="00F24516" w:rsidRPr="00723F3D" w:rsidRDefault="00F24516" w:rsidP="00F24516">
            <w:pPr>
              <w:rPr>
                <w:rFonts w:ascii="Shaw" w:hAnsi="Shaw"/>
                <w:color w:val="000000"/>
              </w:rPr>
            </w:pPr>
            <w:r w:rsidRPr="004120BD">
              <w:rPr>
                <w:rFonts w:ascii="Shaw" w:hAnsi="Shaw"/>
                <w:color w:val="000000"/>
              </w:rPr>
              <w:t>10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2AAD161" w14:textId="4166FA94"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0E2F30D6" w14:textId="707774AC" w:rsidR="00F24516" w:rsidRPr="00723F3D" w:rsidRDefault="00F24516" w:rsidP="00F24516">
            <w:pPr>
              <w:rPr>
                <w:rFonts w:ascii="Shaw" w:hAnsi="Shaw"/>
                <w:color w:val="000000"/>
              </w:rPr>
            </w:pPr>
            <w:r w:rsidRPr="004120BD">
              <w:rPr>
                <w:rFonts w:ascii="Shaw" w:hAnsi="Shaw"/>
                <w:color w:val="000000"/>
              </w:rPr>
              <w:t>SKU identification code other parts</w:t>
            </w:r>
          </w:p>
        </w:tc>
      </w:tr>
      <w:tr w:rsidR="00F24516" w:rsidRPr="00723F3D" w14:paraId="58FEAF4F"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2B42B" w14:textId="415CF569" w:rsidR="00F24516" w:rsidRPr="00723F3D" w:rsidRDefault="00F24516" w:rsidP="00F24516">
            <w:pPr>
              <w:rPr>
                <w:rFonts w:ascii="Shaw" w:hAnsi="Shaw"/>
                <w:color w:val="000000"/>
              </w:rPr>
            </w:pPr>
            <w:r w:rsidRPr="004120BD">
              <w:rPr>
                <w:rFonts w:ascii="Shaw" w:hAnsi="Shaw"/>
                <w:color w:val="000000"/>
              </w:rPr>
              <w:t>invn_attr_a</w:t>
            </w:r>
          </w:p>
        </w:tc>
        <w:tc>
          <w:tcPr>
            <w:tcW w:w="1620" w:type="dxa"/>
            <w:tcBorders>
              <w:top w:val="single" w:sz="4" w:space="0" w:color="auto"/>
              <w:left w:val="nil"/>
              <w:bottom w:val="single" w:sz="4" w:space="0" w:color="auto"/>
              <w:right w:val="single" w:sz="4" w:space="0" w:color="auto"/>
            </w:tcBorders>
            <w:shd w:val="clear" w:color="auto" w:fill="auto"/>
            <w:vAlign w:val="bottom"/>
          </w:tcPr>
          <w:p w14:paraId="24D6C770"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DEA27" w14:textId="0E543801"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0FCCB89" w14:textId="0D26CF8A" w:rsidR="00F24516" w:rsidRPr="00723F3D" w:rsidRDefault="00F24516" w:rsidP="00F24516">
            <w:pPr>
              <w:rPr>
                <w:rFonts w:ascii="Shaw" w:hAnsi="Shaw"/>
                <w:color w:val="000000"/>
              </w:rPr>
            </w:pPr>
            <w:r w:rsidRPr="004120BD">
              <w:rPr>
                <w:rFonts w:ascii="Shaw" w:hAnsi="Shaw"/>
                <w:color w:val="000000"/>
              </w:rPr>
              <w:t>75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0D1919CB" w14:textId="24F49390" w:rsidR="00F24516" w:rsidRPr="00723F3D" w:rsidRDefault="00F24516" w:rsidP="00F24516">
            <w:pPr>
              <w:rPr>
                <w:rFonts w:ascii="Shaw" w:hAnsi="Shaw"/>
                <w:color w:val="000000"/>
              </w:rPr>
            </w:pPr>
            <w:r w:rsidRPr="004120BD">
              <w:rPr>
                <w:rFonts w:ascii="Shaw" w:hAnsi="Shaw"/>
                <w:color w:val="000000"/>
              </w:rPr>
              <w:t xml:space="preserve">   </w:t>
            </w:r>
          </w:p>
        </w:tc>
        <w:tc>
          <w:tcPr>
            <w:tcW w:w="2515" w:type="dxa"/>
            <w:tcBorders>
              <w:top w:val="single" w:sz="4" w:space="0" w:color="auto"/>
              <w:left w:val="nil"/>
              <w:bottom w:val="single" w:sz="4" w:space="0" w:color="auto"/>
              <w:right w:val="single" w:sz="4" w:space="0" w:color="auto"/>
            </w:tcBorders>
            <w:shd w:val="clear" w:color="auto" w:fill="auto"/>
            <w:vAlign w:val="bottom"/>
          </w:tcPr>
          <w:p w14:paraId="16FF3E1D" w14:textId="416E91F2" w:rsidR="00F24516" w:rsidRPr="00723F3D" w:rsidRDefault="00F24516" w:rsidP="00F24516">
            <w:pPr>
              <w:rPr>
                <w:rFonts w:ascii="Shaw" w:hAnsi="Shaw"/>
                <w:color w:val="000000"/>
              </w:rPr>
            </w:pPr>
            <w:r w:rsidRPr="004120BD">
              <w:rPr>
                <w:rFonts w:ascii="Shaw" w:hAnsi="Shaw"/>
                <w:color w:val="000000"/>
              </w:rPr>
              <w:t>Attribute A</w:t>
            </w:r>
          </w:p>
        </w:tc>
      </w:tr>
      <w:tr w:rsidR="00F24516" w:rsidRPr="00723F3D" w14:paraId="33DF055E"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83C32" w14:textId="705695CD" w:rsidR="00F24516" w:rsidRPr="00723F3D" w:rsidRDefault="00F24516" w:rsidP="00F24516">
            <w:pPr>
              <w:rPr>
                <w:rFonts w:ascii="Shaw" w:hAnsi="Shaw"/>
                <w:color w:val="000000"/>
              </w:rPr>
            </w:pPr>
            <w:r w:rsidRPr="004120BD">
              <w:rPr>
                <w:rFonts w:ascii="Shaw" w:hAnsi="Shaw"/>
                <w:color w:val="000000"/>
              </w:rPr>
              <w:t>invn_attr_b</w:t>
            </w:r>
          </w:p>
        </w:tc>
        <w:tc>
          <w:tcPr>
            <w:tcW w:w="1620" w:type="dxa"/>
            <w:tcBorders>
              <w:top w:val="single" w:sz="4" w:space="0" w:color="auto"/>
              <w:left w:val="nil"/>
              <w:bottom w:val="single" w:sz="4" w:space="0" w:color="auto"/>
              <w:right w:val="single" w:sz="4" w:space="0" w:color="auto"/>
            </w:tcBorders>
            <w:shd w:val="clear" w:color="auto" w:fill="auto"/>
            <w:vAlign w:val="bottom"/>
          </w:tcPr>
          <w:p w14:paraId="144A237B"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ECF0" w14:textId="501E9CE3"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E71A96C" w14:textId="41759FCF" w:rsidR="00F24516" w:rsidRPr="00723F3D" w:rsidRDefault="00F24516" w:rsidP="00F24516">
            <w:pPr>
              <w:rPr>
                <w:rFonts w:ascii="Shaw" w:hAnsi="Shaw"/>
                <w:color w:val="000000"/>
              </w:rPr>
            </w:pPr>
            <w:r w:rsidRPr="004120BD">
              <w:rPr>
                <w:rFonts w:ascii="Shaw" w:hAnsi="Shaw"/>
                <w:color w:val="000000"/>
              </w:rPr>
              <w:t>75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97D865A" w14:textId="58809EE4" w:rsidR="00F24516" w:rsidRPr="00723F3D" w:rsidRDefault="00F24516" w:rsidP="00F24516">
            <w:pPr>
              <w:rPr>
                <w:rFonts w:ascii="Shaw" w:hAnsi="Shaw"/>
                <w:color w:val="000000"/>
              </w:rPr>
            </w:pPr>
            <w:r w:rsidRPr="004120BD">
              <w:rPr>
                <w:rFonts w:ascii="Shaw" w:hAnsi="Shaw"/>
                <w:color w:val="000000"/>
              </w:rPr>
              <w:t xml:space="preserve">   </w:t>
            </w:r>
          </w:p>
        </w:tc>
        <w:tc>
          <w:tcPr>
            <w:tcW w:w="2515" w:type="dxa"/>
            <w:tcBorders>
              <w:top w:val="single" w:sz="4" w:space="0" w:color="auto"/>
              <w:left w:val="nil"/>
              <w:bottom w:val="single" w:sz="4" w:space="0" w:color="auto"/>
              <w:right w:val="single" w:sz="4" w:space="0" w:color="auto"/>
            </w:tcBorders>
            <w:shd w:val="clear" w:color="auto" w:fill="auto"/>
            <w:vAlign w:val="bottom"/>
          </w:tcPr>
          <w:p w14:paraId="6F97F6AC" w14:textId="77EF6B7A" w:rsidR="00F24516" w:rsidRPr="00723F3D" w:rsidRDefault="00F24516" w:rsidP="00F24516">
            <w:pPr>
              <w:rPr>
                <w:rFonts w:ascii="Shaw" w:hAnsi="Shaw"/>
                <w:color w:val="000000"/>
              </w:rPr>
            </w:pPr>
            <w:r w:rsidRPr="004120BD">
              <w:rPr>
                <w:rFonts w:ascii="Shaw" w:hAnsi="Shaw"/>
                <w:color w:val="000000"/>
              </w:rPr>
              <w:t>Attribute B</w:t>
            </w:r>
          </w:p>
        </w:tc>
      </w:tr>
      <w:tr w:rsidR="00F24516" w:rsidRPr="00723F3D" w14:paraId="6B0CE623"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DBBBF" w14:textId="431DCA8B" w:rsidR="00F24516" w:rsidRPr="00723F3D" w:rsidRDefault="00F24516" w:rsidP="00F24516">
            <w:pPr>
              <w:rPr>
                <w:rFonts w:ascii="Shaw" w:hAnsi="Shaw"/>
                <w:color w:val="000000"/>
              </w:rPr>
            </w:pPr>
            <w:r w:rsidRPr="004120BD">
              <w:rPr>
                <w:rFonts w:ascii="Shaw" w:hAnsi="Shaw"/>
                <w:color w:val="000000"/>
              </w:rPr>
              <w:t>invn_attr_c</w:t>
            </w:r>
          </w:p>
        </w:tc>
        <w:tc>
          <w:tcPr>
            <w:tcW w:w="1620" w:type="dxa"/>
            <w:tcBorders>
              <w:top w:val="single" w:sz="4" w:space="0" w:color="auto"/>
              <w:left w:val="nil"/>
              <w:bottom w:val="single" w:sz="4" w:space="0" w:color="auto"/>
              <w:right w:val="single" w:sz="4" w:space="0" w:color="auto"/>
            </w:tcBorders>
            <w:shd w:val="clear" w:color="auto" w:fill="auto"/>
            <w:vAlign w:val="bottom"/>
          </w:tcPr>
          <w:p w14:paraId="0E7844A3"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E82C" w14:textId="4A5DC951"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FF0BA59" w14:textId="0B010D48" w:rsidR="00F24516" w:rsidRPr="00723F3D" w:rsidRDefault="00F24516" w:rsidP="00F24516">
            <w:pPr>
              <w:rPr>
                <w:rFonts w:ascii="Shaw" w:hAnsi="Shaw"/>
                <w:color w:val="000000"/>
              </w:rPr>
            </w:pPr>
            <w:r w:rsidRPr="004120BD">
              <w:rPr>
                <w:rFonts w:ascii="Shaw" w:hAnsi="Shaw"/>
                <w:color w:val="000000"/>
              </w:rPr>
              <w:t>75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129C46C" w14:textId="4267495D" w:rsidR="00F24516" w:rsidRPr="00723F3D" w:rsidRDefault="00F24516" w:rsidP="00F24516">
            <w:pPr>
              <w:rPr>
                <w:rFonts w:ascii="Shaw" w:hAnsi="Shaw"/>
                <w:color w:val="000000"/>
              </w:rPr>
            </w:pPr>
            <w:r w:rsidRPr="004120BD">
              <w:rPr>
                <w:rFonts w:ascii="Shaw" w:hAnsi="Shaw"/>
                <w:color w:val="000000"/>
              </w:rPr>
              <w:t xml:space="preserve">   </w:t>
            </w:r>
          </w:p>
        </w:tc>
        <w:tc>
          <w:tcPr>
            <w:tcW w:w="2515" w:type="dxa"/>
            <w:tcBorders>
              <w:top w:val="single" w:sz="4" w:space="0" w:color="auto"/>
              <w:left w:val="nil"/>
              <w:bottom w:val="single" w:sz="4" w:space="0" w:color="auto"/>
              <w:right w:val="single" w:sz="4" w:space="0" w:color="auto"/>
            </w:tcBorders>
            <w:shd w:val="clear" w:color="auto" w:fill="auto"/>
            <w:vAlign w:val="bottom"/>
          </w:tcPr>
          <w:p w14:paraId="2A611FC7" w14:textId="5CDD295A" w:rsidR="00F24516" w:rsidRPr="00723F3D" w:rsidRDefault="00F24516" w:rsidP="00F24516">
            <w:pPr>
              <w:rPr>
                <w:rFonts w:ascii="Shaw" w:hAnsi="Shaw"/>
                <w:color w:val="000000"/>
              </w:rPr>
            </w:pPr>
            <w:r w:rsidRPr="004120BD">
              <w:rPr>
                <w:rFonts w:ascii="Shaw" w:hAnsi="Shaw"/>
                <w:color w:val="000000"/>
              </w:rPr>
              <w:t>Attribute C</w:t>
            </w:r>
          </w:p>
        </w:tc>
      </w:tr>
      <w:tr w:rsidR="00F24516" w:rsidRPr="00723F3D" w14:paraId="043EC03D"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5CC8A" w14:textId="5AACFC10" w:rsidR="00F24516" w:rsidRPr="00723F3D" w:rsidRDefault="00F24516" w:rsidP="00F24516">
            <w:pPr>
              <w:rPr>
                <w:rFonts w:ascii="Shaw" w:hAnsi="Shaw"/>
                <w:color w:val="000000"/>
              </w:rPr>
            </w:pPr>
            <w:r w:rsidRPr="004120BD">
              <w:rPr>
                <w:rFonts w:ascii="Shaw" w:hAnsi="Shaw"/>
                <w:color w:val="000000"/>
              </w:rPr>
              <w:t>expiry_date</w:t>
            </w:r>
          </w:p>
        </w:tc>
        <w:tc>
          <w:tcPr>
            <w:tcW w:w="1620" w:type="dxa"/>
            <w:tcBorders>
              <w:top w:val="single" w:sz="4" w:space="0" w:color="auto"/>
              <w:left w:val="nil"/>
              <w:bottom w:val="single" w:sz="4" w:space="0" w:color="auto"/>
              <w:right w:val="single" w:sz="4" w:space="0" w:color="auto"/>
            </w:tcBorders>
            <w:shd w:val="clear" w:color="auto" w:fill="auto"/>
            <w:vAlign w:val="bottom"/>
          </w:tcPr>
          <w:p w14:paraId="52E4C5D7"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69EAD" w14:textId="49D574BC" w:rsidR="00F24516" w:rsidRPr="00723F3D" w:rsidRDefault="00F24516" w:rsidP="00F24516">
            <w:pPr>
              <w:rPr>
                <w:rFonts w:ascii="Shaw" w:hAnsi="Shaw"/>
                <w:color w:val="000000"/>
              </w:rPr>
            </w:pPr>
            <w:r w:rsidRPr="004120BD">
              <w:rPr>
                <w:rFonts w:ascii="Shaw" w:hAnsi="Shaw"/>
                <w:color w:val="000000"/>
              </w:rPr>
              <w:t>Date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08216F6" w14:textId="2BE56935" w:rsidR="00F24516" w:rsidRPr="00723F3D" w:rsidRDefault="00F24516" w:rsidP="00F24516">
            <w:pPr>
              <w:rPr>
                <w:rFonts w:ascii="Shaw" w:hAnsi="Shaw"/>
                <w:color w:val="000000"/>
              </w:rPr>
            </w:pPr>
            <w:r w:rsidRPr="004120BD">
              <w:rPr>
                <w:rFonts w:ascii="Shaw" w:hAnsi="Shaw"/>
                <w:color w:val="000000"/>
              </w:rPr>
              <w:t>14</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9B7931D" w14:textId="1B01D798"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52939EC5" w14:textId="2B8851F1" w:rsidR="00F24516" w:rsidRPr="00723F3D" w:rsidRDefault="00F24516" w:rsidP="00F24516">
            <w:pPr>
              <w:rPr>
                <w:rFonts w:ascii="Shaw" w:hAnsi="Shaw"/>
                <w:color w:val="000000"/>
              </w:rPr>
            </w:pPr>
            <w:r w:rsidRPr="004120BD">
              <w:rPr>
                <w:rFonts w:ascii="Shaw" w:hAnsi="Shaw"/>
                <w:color w:val="000000"/>
              </w:rPr>
              <w:t>Expiration date of inventory. Optional. Format YYYYMMDD</w:t>
            </w:r>
          </w:p>
        </w:tc>
      </w:tr>
      <w:tr w:rsidR="00F24516" w:rsidRPr="00723F3D" w14:paraId="32C7DB3E"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1A160" w14:textId="2026A8FD" w:rsidR="00F24516" w:rsidRPr="00723F3D" w:rsidRDefault="00F24516" w:rsidP="00F24516">
            <w:pPr>
              <w:rPr>
                <w:rFonts w:ascii="Shaw" w:hAnsi="Shaw"/>
                <w:color w:val="000000"/>
              </w:rPr>
            </w:pPr>
            <w:r w:rsidRPr="004120BD">
              <w:rPr>
                <w:rFonts w:ascii="Shaw" w:hAnsi="Shaw"/>
                <w:color w:val="000000"/>
              </w:rPr>
              <w:t>batch_nbr</w:t>
            </w:r>
          </w:p>
        </w:tc>
        <w:tc>
          <w:tcPr>
            <w:tcW w:w="1620" w:type="dxa"/>
            <w:tcBorders>
              <w:top w:val="single" w:sz="4" w:space="0" w:color="auto"/>
              <w:left w:val="nil"/>
              <w:bottom w:val="single" w:sz="4" w:space="0" w:color="auto"/>
              <w:right w:val="single" w:sz="4" w:space="0" w:color="auto"/>
            </w:tcBorders>
            <w:shd w:val="clear" w:color="auto" w:fill="auto"/>
            <w:vAlign w:val="bottom"/>
          </w:tcPr>
          <w:p w14:paraId="1A78C914"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6B8A4" w14:textId="36928579"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0A64425" w14:textId="4C0FE0A1" w:rsidR="00F24516" w:rsidRPr="00723F3D" w:rsidRDefault="00F24516" w:rsidP="00F24516">
            <w:pPr>
              <w:rPr>
                <w:rFonts w:ascii="Shaw" w:hAnsi="Shaw"/>
                <w:color w:val="000000"/>
              </w:rPr>
            </w:pPr>
            <w:r w:rsidRPr="004120BD">
              <w:rPr>
                <w:rFonts w:ascii="Shaw" w:hAnsi="Shaw"/>
                <w:color w:val="000000"/>
              </w:rPr>
              <w:t>25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5910DBD" w14:textId="182964D2"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58C904BE" w14:textId="27BC41C6" w:rsidR="00F24516" w:rsidRPr="00723F3D" w:rsidRDefault="00F24516" w:rsidP="00F24516">
            <w:pPr>
              <w:rPr>
                <w:rFonts w:ascii="Shaw" w:hAnsi="Shaw"/>
                <w:color w:val="000000"/>
              </w:rPr>
            </w:pPr>
            <w:r w:rsidRPr="004120BD">
              <w:rPr>
                <w:rFonts w:ascii="Shaw" w:hAnsi="Shaw"/>
                <w:color w:val="000000"/>
              </w:rPr>
              <w:t>Lot Number (Batch number)</w:t>
            </w:r>
          </w:p>
        </w:tc>
      </w:tr>
      <w:tr w:rsidR="00F24516" w:rsidRPr="00723F3D" w14:paraId="3ED96B9F"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2BAC8" w14:textId="208D745F" w:rsidR="00F24516" w:rsidRPr="00723F3D" w:rsidRDefault="00F24516" w:rsidP="00F24516">
            <w:pPr>
              <w:rPr>
                <w:rFonts w:ascii="Shaw" w:hAnsi="Shaw"/>
                <w:color w:val="000000"/>
              </w:rPr>
            </w:pPr>
            <w:r w:rsidRPr="004120BD">
              <w:rPr>
                <w:rFonts w:ascii="Shaw" w:hAnsi="Shaw"/>
                <w:color w:val="000000"/>
              </w:rPr>
              <w:t>serial_nbr</w:t>
            </w:r>
          </w:p>
        </w:tc>
        <w:tc>
          <w:tcPr>
            <w:tcW w:w="1620" w:type="dxa"/>
            <w:tcBorders>
              <w:top w:val="single" w:sz="4" w:space="0" w:color="auto"/>
              <w:left w:val="nil"/>
              <w:bottom w:val="single" w:sz="4" w:space="0" w:color="auto"/>
              <w:right w:val="single" w:sz="4" w:space="0" w:color="auto"/>
            </w:tcBorders>
            <w:shd w:val="clear" w:color="auto" w:fill="auto"/>
            <w:vAlign w:val="bottom"/>
          </w:tcPr>
          <w:p w14:paraId="0D345BA8" w14:textId="106D44F8" w:rsidR="00F24516" w:rsidRPr="00723F3D" w:rsidRDefault="00F24516" w:rsidP="00F24516">
            <w:pPr>
              <w:rPr>
                <w:rFonts w:ascii="Shaw" w:hAnsi="Shaw"/>
                <w:color w:val="000000"/>
              </w:rPr>
            </w:pPr>
            <w:r>
              <w:rPr>
                <w:rFonts w:ascii="Shaw" w:hAnsi="Shaw"/>
                <w:color w:val="000000"/>
              </w:rPr>
              <w:t>SERIAL_NUMBER FROM INV_UNIT_TRANSACTIONS VIA TRANSACTION_ID FROM INV_MATERIAL_TXNS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CFD12" w14:textId="2D2A6585"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375687F" w14:textId="71E4A0EF" w:rsidR="00F24516" w:rsidRPr="00723F3D" w:rsidRDefault="00F24516" w:rsidP="00F24516">
            <w:pPr>
              <w:rPr>
                <w:rFonts w:ascii="Shaw" w:hAnsi="Shaw"/>
                <w:color w:val="000000"/>
              </w:rPr>
            </w:pPr>
            <w:r w:rsidRPr="004120BD">
              <w:rPr>
                <w:rFonts w:ascii="Shaw" w:hAnsi="Shaw"/>
                <w:color w:val="000000"/>
              </w:rPr>
              <w:t>25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A367227" w14:textId="6AFEDBAB"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25C62DD8" w14:textId="7C341DBF" w:rsidR="00F24516" w:rsidRPr="00723F3D" w:rsidRDefault="00F24516" w:rsidP="00F24516">
            <w:pPr>
              <w:rPr>
                <w:rFonts w:ascii="Shaw" w:hAnsi="Shaw"/>
                <w:color w:val="000000"/>
              </w:rPr>
            </w:pPr>
            <w:r w:rsidRPr="004120BD">
              <w:rPr>
                <w:rFonts w:ascii="Shaw" w:hAnsi="Shaw"/>
                <w:color w:val="000000"/>
              </w:rPr>
              <w:t>Serial Number</w:t>
            </w:r>
          </w:p>
        </w:tc>
      </w:tr>
      <w:tr w:rsidR="00F24516" w:rsidRPr="00723F3D" w14:paraId="7853B590"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2766C" w14:textId="7FB62539" w:rsidR="00F24516" w:rsidRPr="00723F3D" w:rsidRDefault="00F24516" w:rsidP="00F24516">
            <w:pPr>
              <w:rPr>
                <w:rFonts w:ascii="Shaw" w:hAnsi="Shaw"/>
                <w:color w:val="000000"/>
              </w:rPr>
            </w:pPr>
            <w:r w:rsidRPr="004120BD">
              <w:rPr>
                <w:rFonts w:ascii="Shaw" w:hAnsi="Shaw"/>
                <w:color w:val="000000"/>
              </w:rPr>
              <w:lastRenderedPageBreak/>
              <w:t>quantity</w:t>
            </w:r>
          </w:p>
        </w:tc>
        <w:tc>
          <w:tcPr>
            <w:tcW w:w="1620" w:type="dxa"/>
            <w:tcBorders>
              <w:top w:val="single" w:sz="4" w:space="0" w:color="auto"/>
              <w:left w:val="nil"/>
              <w:bottom w:val="single" w:sz="4" w:space="0" w:color="auto"/>
              <w:right w:val="single" w:sz="4" w:space="0" w:color="auto"/>
            </w:tcBorders>
            <w:shd w:val="clear" w:color="auto" w:fill="auto"/>
            <w:vAlign w:val="bottom"/>
          </w:tcPr>
          <w:p w14:paraId="1785E7E7" w14:textId="15BB872F" w:rsidR="00F24516" w:rsidRPr="00723F3D" w:rsidRDefault="00F24516" w:rsidP="00F24516">
            <w:pPr>
              <w:rPr>
                <w:rFonts w:ascii="Shaw" w:hAnsi="Shaw"/>
                <w:color w:val="000000"/>
              </w:rPr>
            </w:pPr>
            <w:r>
              <w:rPr>
                <w:rFonts w:ascii="Shaw" w:hAnsi="Shaw"/>
                <w:color w:val="000000"/>
              </w:rPr>
              <w:t>PRIMARY_QUANTITY FROM INV_MATERIAL_TXNS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E3428" w14:textId="42CCD359" w:rsidR="00F24516" w:rsidRPr="00723F3D" w:rsidRDefault="00F24516" w:rsidP="00F24516">
            <w:pPr>
              <w:rPr>
                <w:rFonts w:ascii="Shaw" w:hAnsi="Shaw"/>
                <w:color w:val="000000"/>
              </w:rPr>
            </w:pPr>
            <w:r w:rsidRPr="004120BD">
              <w:rPr>
                <w:rFonts w:ascii="Shaw" w:hAnsi="Shaw"/>
                <w:color w:val="000000"/>
              </w:rPr>
              <w:t>Decimal</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CC38E97" w14:textId="6DA02C8B" w:rsidR="00F24516" w:rsidRPr="00723F3D" w:rsidRDefault="00F24516" w:rsidP="00F24516">
            <w:pPr>
              <w:rPr>
                <w:rFonts w:ascii="Shaw" w:hAnsi="Shaw"/>
                <w:color w:val="000000"/>
              </w:rPr>
            </w:pPr>
            <w:r w:rsidRPr="004120BD">
              <w:rPr>
                <w:rFonts w:ascii="Shaw" w:hAnsi="Shaw"/>
                <w:color w:val="000000"/>
              </w:rPr>
              <w:t>10.3</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5420933" w14:textId="34D9BF17" w:rsidR="00F24516" w:rsidRPr="00723F3D" w:rsidRDefault="00F24516" w:rsidP="00F24516">
            <w:pPr>
              <w:rPr>
                <w:rFonts w:ascii="Shaw" w:hAnsi="Shaw"/>
                <w:color w:val="000000"/>
              </w:rPr>
            </w:pPr>
            <w:r w:rsidRPr="004120BD">
              <w:rPr>
                <w:rFonts w:ascii="Shaw" w:hAnsi="Shaw"/>
                <w:color w:val="000000"/>
              </w:rPr>
              <w:t>Yes</w:t>
            </w:r>
          </w:p>
        </w:tc>
        <w:tc>
          <w:tcPr>
            <w:tcW w:w="2515" w:type="dxa"/>
            <w:tcBorders>
              <w:top w:val="single" w:sz="4" w:space="0" w:color="auto"/>
              <w:left w:val="nil"/>
              <w:bottom w:val="single" w:sz="4" w:space="0" w:color="auto"/>
              <w:right w:val="single" w:sz="4" w:space="0" w:color="auto"/>
            </w:tcBorders>
            <w:shd w:val="clear" w:color="auto" w:fill="auto"/>
            <w:vAlign w:val="bottom"/>
          </w:tcPr>
          <w:p w14:paraId="3167DB45" w14:textId="766619E6" w:rsidR="00F24516" w:rsidRPr="00723F3D" w:rsidRDefault="00F24516" w:rsidP="00F24516">
            <w:pPr>
              <w:rPr>
                <w:rFonts w:ascii="Shaw" w:hAnsi="Shaw"/>
                <w:color w:val="000000"/>
              </w:rPr>
            </w:pPr>
            <w:r w:rsidRPr="004120BD">
              <w:rPr>
                <w:rFonts w:ascii="Shaw" w:hAnsi="Shaw"/>
                <w:color w:val="000000"/>
              </w:rPr>
              <w:t>Quantity(10 Integer and 3 Decimal) (Earlier it was 12,3)</w:t>
            </w:r>
          </w:p>
        </w:tc>
      </w:tr>
      <w:tr w:rsidR="00F24516" w:rsidRPr="00723F3D" w14:paraId="36944C0D"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94ACD" w14:textId="7C8E4583" w:rsidR="00F24516" w:rsidRPr="00723F3D" w:rsidRDefault="00F24516" w:rsidP="00F24516">
            <w:pPr>
              <w:rPr>
                <w:rFonts w:ascii="Shaw" w:hAnsi="Shaw"/>
                <w:color w:val="000000"/>
              </w:rPr>
            </w:pPr>
            <w:r w:rsidRPr="004120BD">
              <w:rPr>
                <w:rFonts w:ascii="Shaw" w:hAnsi="Shaw"/>
                <w:color w:val="000000"/>
              </w:rPr>
              <w:t>pos_user</w:t>
            </w:r>
          </w:p>
        </w:tc>
        <w:tc>
          <w:tcPr>
            <w:tcW w:w="1620" w:type="dxa"/>
            <w:tcBorders>
              <w:top w:val="single" w:sz="4" w:space="0" w:color="auto"/>
              <w:left w:val="nil"/>
              <w:bottom w:val="single" w:sz="4" w:space="0" w:color="auto"/>
              <w:right w:val="single" w:sz="4" w:space="0" w:color="auto"/>
            </w:tcBorders>
            <w:shd w:val="clear" w:color="auto" w:fill="auto"/>
            <w:vAlign w:val="bottom"/>
          </w:tcPr>
          <w:p w14:paraId="68676D1E"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1FF26" w14:textId="1DD75C1D"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D363A2F" w14:textId="0B5A0220" w:rsidR="00F24516" w:rsidRPr="00723F3D" w:rsidRDefault="00F24516" w:rsidP="00F24516">
            <w:pPr>
              <w:rPr>
                <w:rFonts w:ascii="Shaw" w:hAnsi="Shaw"/>
                <w:color w:val="000000"/>
              </w:rPr>
            </w:pPr>
            <w:r w:rsidRPr="004120BD">
              <w:rPr>
                <w:rFonts w:ascii="Shaw" w:hAnsi="Shaw"/>
                <w:color w:val="000000"/>
              </w:rPr>
              <w:t>30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462EDB3" w14:textId="171033B5" w:rsidR="00F24516" w:rsidRPr="00723F3D" w:rsidRDefault="00F24516" w:rsidP="00F24516">
            <w:pPr>
              <w:rPr>
                <w:rFonts w:ascii="Shaw" w:hAnsi="Shaw"/>
                <w:color w:val="000000"/>
              </w:rPr>
            </w:pPr>
            <w:r w:rsidRPr="004120BD">
              <w:rPr>
                <w:rFonts w:ascii="Calibri" w:hAnsi="Calibri" w:cs="Calibri"/>
                <w:color w:val="000000"/>
              </w:rPr>
              <w:t> </w:t>
            </w:r>
          </w:p>
        </w:tc>
        <w:tc>
          <w:tcPr>
            <w:tcW w:w="2515" w:type="dxa"/>
            <w:tcBorders>
              <w:top w:val="single" w:sz="4" w:space="0" w:color="auto"/>
              <w:left w:val="nil"/>
              <w:bottom w:val="single" w:sz="4" w:space="0" w:color="auto"/>
              <w:right w:val="single" w:sz="4" w:space="0" w:color="auto"/>
            </w:tcBorders>
            <w:shd w:val="clear" w:color="auto" w:fill="auto"/>
            <w:vAlign w:val="bottom"/>
          </w:tcPr>
          <w:p w14:paraId="3245B097" w14:textId="05C4B3D0" w:rsidR="00F24516" w:rsidRPr="00723F3D" w:rsidRDefault="00F24516" w:rsidP="00F24516">
            <w:pPr>
              <w:rPr>
                <w:rFonts w:ascii="Shaw" w:hAnsi="Shaw"/>
                <w:color w:val="000000"/>
              </w:rPr>
            </w:pPr>
            <w:r w:rsidRPr="004120BD">
              <w:rPr>
                <w:rFonts w:ascii="Shaw" w:hAnsi="Shaw"/>
                <w:color w:val="000000"/>
              </w:rPr>
              <w:t>POS User which will be use to write INVENTORY HISTORY records or if not provided generic user which process interface will be use</w:t>
            </w:r>
          </w:p>
        </w:tc>
      </w:tr>
      <w:tr w:rsidR="00F24516" w:rsidRPr="00723F3D" w14:paraId="0FFE9676"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6553A" w14:textId="1CD05016" w:rsidR="00F24516" w:rsidRPr="00723F3D" w:rsidRDefault="00F24516" w:rsidP="00F24516">
            <w:pPr>
              <w:rPr>
                <w:rFonts w:ascii="Shaw" w:hAnsi="Shaw"/>
                <w:color w:val="000000"/>
              </w:rPr>
            </w:pPr>
            <w:r w:rsidRPr="004120BD">
              <w:rPr>
                <w:rFonts w:ascii="Shaw" w:hAnsi="Shaw"/>
                <w:color w:val="000000"/>
              </w:rPr>
              <w:t>invn_attr_d</w:t>
            </w:r>
          </w:p>
        </w:tc>
        <w:tc>
          <w:tcPr>
            <w:tcW w:w="1620" w:type="dxa"/>
            <w:tcBorders>
              <w:top w:val="single" w:sz="4" w:space="0" w:color="auto"/>
              <w:left w:val="nil"/>
              <w:bottom w:val="single" w:sz="4" w:space="0" w:color="auto"/>
              <w:right w:val="single" w:sz="4" w:space="0" w:color="auto"/>
            </w:tcBorders>
            <w:shd w:val="clear" w:color="auto" w:fill="auto"/>
            <w:vAlign w:val="bottom"/>
          </w:tcPr>
          <w:p w14:paraId="29708F5A"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83E25" w14:textId="0451CC2A"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EB4F21A" w14:textId="3E8FD05B" w:rsidR="00F24516" w:rsidRPr="00723F3D" w:rsidRDefault="00F24516" w:rsidP="00F24516">
            <w:pPr>
              <w:rPr>
                <w:rFonts w:ascii="Shaw" w:hAnsi="Shaw"/>
                <w:color w:val="000000"/>
              </w:rPr>
            </w:pPr>
            <w:r w:rsidRPr="004120BD">
              <w:rPr>
                <w:rFonts w:ascii="Shaw" w:hAnsi="Shaw"/>
                <w:color w:val="000000"/>
              </w:rPr>
              <w:t>75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EB88F0F" w14:textId="2E3918D0" w:rsidR="00F24516" w:rsidRPr="00723F3D" w:rsidRDefault="00F24516" w:rsidP="00F24516">
            <w:pPr>
              <w:rPr>
                <w:rFonts w:ascii="Shaw" w:hAnsi="Shaw"/>
                <w:color w:val="000000"/>
              </w:rPr>
            </w:pPr>
            <w:r w:rsidRPr="004120BD">
              <w:rPr>
                <w:rFonts w:ascii="Shaw" w:hAnsi="Shaw"/>
                <w:color w:val="000000"/>
              </w:rPr>
              <w:t xml:space="preserve">   </w:t>
            </w:r>
          </w:p>
        </w:tc>
        <w:tc>
          <w:tcPr>
            <w:tcW w:w="2515" w:type="dxa"/>
            <w:tcBorders>
              <w:top w:val="single" w:sz="4" w:space="0" w:color="auto"/>
              <w:left w:val="nil"/>
              <w:bottom w:val="single" w:sz="4" w:space="0" w:color="auto"/>
              <w:right w:val="single" w:sz="4" w:space="0" w:color="auto"/>
            </w:tcBorders>
            <w:shd w:val="clear" w:color="auto" w:fill="auto"/>
            <w:vAlign w:val="bottom"/>
          </w:tcPr>
          <w:p w14:paraId="39551475" w14:textId="48DE08BF" w:rsidR="00F24516" w:rsidRPr="00723F3D" w:rsidRDefault="00F24516" w:rsidP="00F24516">
            <w:pPr>
              <w:rPr>
                <w:rFonts w:ascii="Shaw" w:hAnsi="Shaw"/>
                <w:color w:val="000000"/>
              </w:rPr>
            </w:pPr>
            <w:r w:rsidRPr="004120BD">
              <w:rPr>
                <w:rFonts w:ascii="Shaw" w:hAnsi="Shaw"/>
                <w:color w:val="000000"/>
              </w:rPr>
              <w:t>Attribute D</w:t>
            </w:r>
          </w:p>
        </w:tc>
      </w:tr>
      <w:tr w:rsidR="00F24516" w:rsidRPr="00723F3D" w14:paraId="5A2DC6ED"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EEB0F" w14:textId="6B7B33D9" w:rsidR="00F24516" w:rsidRPr="009A2D51" w:rsidRDefault="00F24516" w:rsidP="00F24516">
            <w:pPr>
              <w:rPr>
                <w:rFonts w:ascii="Shaw" w:hAnsi="Shaw"/>
                <w:color w:val="000000"/>
              </w:rPr>
            </w:pPr>
            <w:r w:rsidRPr="004120BD">
              <w:rPr>
                <w:rFonts w:ascii="Shaw" w:hAnsi="Shaw"/>
                <w:color w:val="000000"/>
              </w:rPr>
              <w:t>invn_attr_e</w:t>
            </w:r>
          </w:p>
        </w:tc>
        <w:tc>
          <w:tcPr>
            <w:tcW w:w="1620" w:type="dxa"/>
            <w:tcBorders>
              <w:top w:val="single" w:sz="4" w:space="0" w:color="auto"/>
              <w:left w:val="nil"/>
              <w:bottom w:val="single" w:sz="4" w:space="0" w:color="auto"/>
              <w:right w:val="single" w:sz="4" w:space="0" w:color="auto"/>
            </w:tcBorders>
            <w:shd w:val="clear" w:color="auto" w:fill="auto"/>
            <w:vAlign w:val="bottom"/>
          </w:tcPr>
          <w:p w14:paraId="66EC6F25"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70D056" w14:textId="5A7B4013"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F52A50" w14:textId="4555FC55" w:rsidR="00F24516" w:rsidRPr="00723F3D" w:rsidRDefault="00F24516" w:rsidP="00F24516">
            <w:pPr>
              <w:rPr>
                <w:rFonts w:ascii="Shaw" w:hAnsi="Shaw"/>
                <w:color w:val="000000"/>
              </w:rPr>
            </w:pPr>
            <w:r w:rsidRPr="004120BD">
              <w:rPr>
                <w:rFonts w:ascii="Shaw" w:hAnsi="Shaw"/>
                <w:color w:val="000000"/>
              </w:rPr>
              <w:t>75</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21652C4F" w14:textId="0EBE2425" w:rsidR="00F24516" w:rsidRPr="00723F3D" w:rsidRDefault="00F24516" w:rsidP="00F24516">
            <w:pPr>
              <w:rPr>
                <w:rFonts w:ascii="Shaw" w:hAnsi="Shaw"/>
                <w:color w:val="000000"/>
              </w:rPr>
            </w:pPr>
            <w:r w:rsidRPr="004120BD">
              <w:rPr>
                <w:rFonts w:ascii="Shaw" w:hAnsi="Shaw"/>
                <w:color w:val="000000"/>
              </w:rPr>
              <w:t xml:space="preserve">   </w:t>
            </w:r>
          </w:p>
        </w:tc>
        <w:tc>
          <w:tcPr>
            <w:tcW w:w="2515" w:type="dxa"/>
            <w:tcBorders>
              <w:top w:val="single" w:sz="4" w:space="0" w:color="auto"/>
              <w:left w:val="nil"/>
              <w:bottom w:val="single" w:sz="4" w:space="0" w:color="auto"/>
              <w:right w:val="single" w:sz="4" w:space="0" w:color="auto"/>
            </w:tcBorders>
            <w:shd w:val="clear" w:color="auto" w:fill="auto"/>
            <w:vAlign w:val="bottom"/>
          </w:tcPr>
          <w:p w14:paraId="4161A618" w14:textId="3A5EAAFF" w:rsidR="00F24516" w:rsidRPr="00723F3D" w:rsidRDefault="00F24516" w:rsidP="00F24516">
            <w:pPr>
              <w:rPr>
                <w:rFonts w:ascii="Shaw" w:hAnsi="Shaw"/>
                <w:color w:val="000000"/>
              </w:rPr>
            </w:pPr>
            <w:r w:rsidRPr="004120BD">
              <w:rPr>
                <w:rFonts w:ascii="Shaw" w:hAnsi="Shaw"/>
                <w:color w:val="000000"/>
              </w:rPr>
              <w:t>Attribute E</w:t>
            </w:r>
          </w:p>
        </w:tc>
      </w:tr>
      <w:tr w:rsidR="00F24516" w:rsidRPr="00723F3D" w14:paraId="7C1DD4CD"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554A1" w14:textId="1FE01C3A" w:rsidR="00F24516" w:rsidRPr="009A2D51" w:rsidRDefault="00F24516" w:rsidP="00F24516">
            <w:pPr>
              <w:rPr>
                <w:rFonts w:ascii="Shaw" w:hAnsi="Shaw"/>
                <w:color w:val="000000"/>
              </w:rPr>
            </w:pPr>
            <w:r w:rsidRPr="004120BD">
              <w:rPr>
                <w:rFonts w:ascii="Shaw" w:hAnsi="Shaw"/>
                <w:color w:val="000000"/>
              </w:rPr>
              <w:t>invn_attr_f</w:t>
            </w:r>
          </w:p>
        </w:tc>
        <w:tc>
          <w:tcPr>
            <w:tcW w:w="1620" w:type="dxa"/>
            <w:tcBorders>
              <w:top w:val="single" w:sz="4" w:space="0" w:color="auto"/>
              <w:left w:val="nil"/>
              <w:bottom w:val="single" w:sz="4" w:space="0" w:color="auto"/>
              <w:right w:val="single" w:sz="4" w:space="0" w:color="auto"/>
            </w:tcBorders>
            <w:shd w:val="clear" w:color="auto" w:fill="auto"/>
            <w:vAlign w:val="bottom"/>
          </w:tcPr>
          <w:p w14:paraId="7DFC78DB"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557A1" w14:textId="77418343"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CEF8EE3" w14:textId="1A76AB01" w:rsidR="00F24516" w:rsidRPr="00723F3D" w:rsidRDefault="00F24516" w:rsidP="00F24516">
            <w:pPr>
              <w:rPr>
                <w:rFonts w:ascii="Shaw" w:hAnsi="Shaw"/>
                <w:color w:val="000000"/>
              </w:rPr>
            </w:pPr>
            <w:r w:rsidRPr="004120BD">
              <w:rPr>
                <w:rFonts w:ascii="Shaw" w:hAnsi="Shaw"/>
                <w:color w:val="000000"/>
              </w:rPr>
              <w:t>75</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2D495450" w14:textId="558B1071" w:rsidR="00F24516" w:rsidRPr="00723F3D" w:rsidRDefault="00F24516" w:rsidP="00F24516">
            <w:pPr>
              <w:rPr>
                <w:rFonts w:ascii="Shaw" w:hAnsi="Shaw"/>
                <w:color w:val="000000"/>
              </w:rPr>
            </w:pPr>
            <w:r w:rsidRPr="004120BD">
              <w:rPr>
                <w:rFonts w:ascii="Shaw" w:hAnsi="Shaw"/>
                <w:color w:val="000000"/>
              </w:rPr>
              <w:t xml:space="preserve">   </w:t>
            </w:r>
          </w:p>
        </w:tc>
        <w:tc>
          <w:tcPr>
            <w:tcW w:w="2515" w:type="dxa"/>
            <w:tcBorders>
              <w:top w:val="single" w:sz="4" w:space="0" w:color="auto"/>
              <w:left w:val="nil"/>
              <w:bottom w:val="single" w:sz="4" w:space="0" w:color="auto"/>
              <w:right w:val="single" w:sz="4" w:space="0" w:color="auto"/>
            </w:tcBorders>
            <w:shd w:val="clear" w:color="auto" w:fill="auto"/>
            <w:vAlign w:val="bottom"/>
          </w:tcPr>
          <w:p w14:paraId="71343D3A" w14:textId="1B0D3018" w:rsidR="00F24516" w:rsidRPr="00723F3D" w:rsidRDefault="00F24516" w:rsidP="00F24516">
            <w:pPr>
              <w:rPr>
                <w:rFonts w:ascii="Shaw" w:hAnsi="Shaw"/>
                <w:color w:val="000000"/>
              </w:rPr>
            </w:pPr>
            <w:r w:rsidRPr="004120BD">
              <w:rPr>
                <w:rFonts w:ascii="Shaw" w:hAnsi="Shaw"/>
                <w:color w:val="000000"/>
              </w:rPr>
              <w:t>Attribute F</w:t>
            </w:r>
          </w:p>
        </w:tc>
      </w:tr>
      <w:tr w:rsidR="00F24516" w:rsidRPr="00723F3D" w14:paraId="6ED622F9" w14:textId="77777777" w:rsidTr="00093D19">
        <w:trPr>
          <w:trHeight w:val="28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9AAB2" w14:textId="02EA684A" w:rsidR="00F24516" w:rsidRPr="009A2D51" w:rsidRDefault="00F24516" w:rsidP="00F24516">
            <w:pPr>
              <w:rPr>
                <w:rFonts w:ascii="Shaw" w:hAnsi="Shaw"/>
                <w:color w:val="000000"/>
              </w:rPr>
            </w:pPr>
            <w:r w:rsidRPr="004120BD">
              <w:rPr>
                <w:rFonts w:ascii="Shaw" w:hAnsi="Shaw"/>
                <w:color w:val="000000"/>
              </w:rPr>
              <w:t>invn_attr_g</w:t>
            </w:r>
          </w:p>
        </w:tc>
        <w:tc>
          <w:tcPr>
            <w:tcW w:w="1620" w:type="dxa"/>
            <w:tcBorders>
              <w:top w:val="single" w:sz="4" w:space="0" w:color="auto"/>
              <w:left w:val="nil"/>
              <w:bottom w:val="single" w:sz="4" w:space="0" w:color="auto"/>
              <w:right w:val="single" w:sz="4" w:space="0" w:color="auto"/>
            </w:tcBorders>
            <w:shd w:val="clear" w:color="auto" w:fill="auto"/>
            <w:vAlign w:val="bottom"/>
          </w:tcPr>
          <w:p w14:paraId="199629A3" w14:textId="77777777" w:rsidR="00F24516" w:rsidRPr="00723F3D" w:rsidRDefault="00F24516" w:rsidP="00F24516">
            <w:pPr>
              <w:rPr>
                <w:rFonts w:ascii="Shaw" w:hAnsi="Shaw"/>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C803D2" w14:textId="25B5F43E" w:rsidR="00F24516" w:rsidRPr="00723F3D" w:rsidRDefault="00F24516" w:rsidP="00F24516">
            <w:pPr>
              <w:rPr>
                <w:rFonts w:ascii="Shaw" w:hAnsi="Shaw"/>
                <w:color w:val="000000"/>
              </w:rPr>
            </w:pPr>
            <w:r w:rsidRPr="004120BD">
              <w:rPr>
                <w:rFonts w:ascii="Shaw" w:hAnsi="Shaw"/>
                <w:color w:val="000000"/>
              </w:rPr>
              <w:t>Alphanumeric</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04474C36" w14:textId="3730F876" w:rsidR="00F24516" w:rsidRPr="00723F3D" w:rsidRDefault="00F24516" w:rsidP="00F24516">
            <w:pPr>
              <w:rPr>
                <w:rFonts w:ascii="Shaw" w:hAnsi="Shaw"/>
                <w:color w:val="000000"/>
              </w:rPr>
            </w:pPr>
            <w:r w:rsidRPr="004120BD">
              <w:rPr>
                <w:rFonts w:ascii="Shaw" w:hAnsi="Shaw"/>
                <w:color w:val="000000"/>
              </w:rPr>
              <w:t>75</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3E435A95" w14:textId="6CB88B93" w:rsidR="00F24516" w:rsidRPr="00723F3D" w:rsidRDefault="00F24516" w:rsidP="00F24516">
            <w:pPr>
              <w:rPr>
                <w:rFonts w:ascii="Shaw" w:hAnsi="Shaw"/>
                <w:color w:val="000000"/>
              </w:rPr>
            </w:pPr>
            <w:r w:rsidRPr="004120BD">
              <w:rPr>
                <w:rFonts w:ascii="Shaw" w:hAnsi="Shaw"/>
                <w:color w:val="000000"/>
              </w:rPr>
              <w:t xml:space="preserve">   </w:t>
            </w:r>
          </w:p>
        </w:tc>
        <w:tc>
          <w:tcPr>
            <w:tcW w:w="2515" w:type="dxa"/>
            <w:tcBorders>
              <w:top w:val="single" w:sz="4" w:space="0" w:color="auto"/>
              <w:left w:val="nil"/>
              <w:bottom w:val="single" w:sz="4" w:space="0" w:color="auto"/>
              <w:right w:val="single" w:sz="4" w:space="0" w:color="auto"/>
            </w:tcBorders>
            <w:shd w:val="clear" w:color="auto" w:fill="auto"/>
            <w:vAlign w:val="bottom"/>
          </w:tcPr>
          <w:p w14:paraId="38F6CAFD" w14:textId="28A1D2D7" w:rsidR="00F24516" w:rsidRPr="00723F3D" w:rsidRDefault="00F24516" w:rsidP="00F24516">
            <w:pPr>
              <w:rPr>
                <w:rFonts w:ascii="Shaw" w:hAnsi="Shaw"/>
                <w:color w:val="000000"/>
              </w:rPr>
            </w:pPr>
            <w:r w:rsidRPr="004120BD">
              <w:rPr>
                <w:rFonts w:ascii="Shaw" w:hAnsi="Shaw"/>
                <w:color w:val="000000"/>
              </w:rPr>
              <w:t>Attribute G</w:t>
            </w:r>
          </w:p>
        </w:tc>
      </w:tr>
    </w:tbl>
    <w:p w14:paraId="259481B8" w14:textId="77777777" w:rsidR="007139E7" w:rsidRPr="003E1CD6" w:rsidRDefault="007139E7" w:rsidP="003E1CD6">
      <w:pPr>
        <w:pStyle w:val="Heading2"/>
        <w:rPr>
          <w:color w:val="auto"/>
        </w:rPr>
      </w:pPr>
      <w:bookmarkStart w:id="261" w:name="_Toc495416650"/>
      <w:r w:rsidRPr="003E1CD6">
        <w:rPr>
          <w:color w:val="auto"/>
        </w:rPr>
        <w:t>Business Rules</w:t>
      </w:r>
      <w:bookmarkEnd w:id="258"/>
      <w:bookmarkEnd w:id="259"/>
      <w:bookmarkEnd w:id="261"/>
    </w:p>
    <w:p w14:paraId="7A0F0F98" w14:textId="79F0612B" w:rsidR="00976DFD" w:rsidRDefault="00976DFD" w:rsidP="00502E88">
      <w:pPr>
        <w:pStyle w:val="Bodycopy"/>
        <w:ind w:left="1710"/>
        <w:rPr>
          <w:color w:val="auto"/>
        </w:rPr>
      </w:pPr>
    </w:p>
    <w:p w14:paraId="365EF03E" w14:textId="3896F12A" w:rsidR="00391583" w:rsidRPr="001008F4" w:rsidRDefault="001008F4" w:rsidP="001008F4">
      <w:pPr>
        <w:pStyle w:val="Bodycopy"/>
        <w:numPr>
          <w:ilvl w:val="0"/>
          <w:numId w:val="32"/>
        </w:numPr>
        <w:rPr>
          <w:color w:val="auto"/>
        </w:rPr>
      </w:pPr>
      <w:r>
        <w:rPr>
          <w:color w:val="auto"/>
        </w:rPr>
        <w:t>The following table describes the transaction, Oracle Cloud ERP trigger points, whether the transaction will increase or decrease inventory</w:t>
      </w:r>
      <w:r w:rsidR="00EC7E28">
        <w:rPr>
          <w:color w:val="auto"/>
        </w:rPr>
        <w:t xml:space="preserve"> and the location that will be affected:</w:t>
      </w:r>
      <w:r>
        <w:rPr>
          <w:color w:val="auto"/>
        </w:rPr>
        <w:t xml:space="preserve"> </w:t>
      </w:r>
    </w:p>
    <w:tbl>
      <w:tblPr>
        <w:tblStyle w:val="TableGrid"/>
        <w:tblW w:w="9445" w:type="dxa"/>
        <w:jc w:val="center"/>
        <w:tblLayout w:type="fixed"/>
        <w:tblLook w:val="04A0" w:firstRow="1" w:lastRow="0" w:firstColumn="1" w:lastColumn="0" w:noHBand="0" w:noVBand="1"/>
        <w:tblPrChange w:id="262" w:author="Lew, Peter (CA - British Columbia)" w:date="2018-01-02T14:00:00Z">
          <w:tblPr>
            <w:tblStyle w:val="TableGrid"/>
            <w:tblW w:w="9445" w:type="dxa"/>
            <w:jc w:val="center"/>
            <w:tblLook w:val="04A0" w:firstRow="1" w:lastRow="0" w:firstColumn="1" w:lastColumn="0" w:noHBand="0" w:noVBand="1"/>
          </w:tblPr>
        </w:tblPrChange>
      </w:tblPr>
      <w:tblGrid>
        <w:gridCol w:w="2214"/>
        <w:gridCol w:w="2201"/>
        <w:gridCol w:w="2690"/>
        <w:gridCol w:w="2340"/>
        <w:tblGridChange w:id="263">
          <w:tblGrid>
            <w:gridCol w:w="2214"/>
            <w:gridCol w:w="2201"/>
            <w:gridCol w:w="2013"/>
            <w:gridCol w:w="3017"/>
          </w:tblGrid>
        </w:tblGridChange>
      </w:tblGrid>
      <w:tr w:rsidR="00C42FF5" w:rsidRPr="00807BB2" w:rsidDel="008A1268" w14:paraId="671EE6E6" w14:textId="2F5D5D31" w:rsidTr="007F1C03">
        <w:trPr>
          <w:jc w:val="center"/>
          <w:del w:id="264" w:author="Lew, Peter (CA - British Columbia)" w:date="2018-02-28T17:07:00Z"/>
          <w:trPrChange w:id="265" w:author="Lew, Peter (CA - British Columbia)" w:date="2018-01-02T14:00:00Z">
            <w:trPr>
              <w:jc w:val="center"/>
            </w:trPr>
          </w:trPrChange>
        </w:trPr>
        <w:tc>
          <w:tcPr>
            <w:tcW w:w="2214" w:type="dxa"/>
            <w:tcPrChange w:id="266" w:author="Lew, Peter (CA - British Columbia)" w:date="2018-01-02T14:00:00Z">
              <w:tcPr>
                <w:tcW w:w="2337" w:type="dxa"/>
              </w:tcPr>
            </w:tcPrChange>
          </w:tcPr>
          <w:p w14:paraId="7BCA9B26" w14:textId="1EDD320B" w:rsidR="00C42FF5" w:rsidRPr="00807BB2" w:rsidDel="008A1268" w:rsidRDefault="00C42FF5" w:rsidP="0074755B">
            <w:pPr>
              <w:pStyle w:val="Bodycopy"/>
              <w:jc w:val="center"/>
              <w:rPr>
                <w:del w:id="267" w:author="Lew, Peter (CA - British Columbia)" w:date="2018-02-28T17:07:00Z"/>
                <w:b/>
                <w:color w:val="auto"/>
              </w:rPr>
            </w:pPr>
            <w:del w:id="268" w:author="Lew, Peter (CA - British Columbia)" w:date="2018-02-28T17:07:00Z">
              <w:r w:rsidDel="008A1268">
                <w:rPr>
                  <w:b/>
                  <w:color w:val="auto"/>
                </w:rPr>
                <w:delText>Transaction</w:delText>
              </w:r>
            </w:del>
          </w:p>
        </w:tc>
        <w:tc>
          <w:tcPr>
            <w:tcW w:w="2201" w:type="dxa"/>
            <w:tcPrChange w:id="269" w:author="Lew, Peter (CA - British Columbia)" w:date="2018-01-02T14:00:00Z">
              <w:tcPr>
                <w:tcW w:w="2317" w:type="dxa"/>
              </w:tcPr>
            </w:tcPrChange>
          </w:tcPr>
          <w:p w14:paraId="26AEEF7A" w14:textId="26D5A1AB" w:rsidR="00C42FF5" w:rsidRPr="00807BB2" w:rsidDel="008A1268" w:rsidRDefault="00C42FF5" w:rsidP="0074755B">
            <w:pPr>
              <w:pStyle w:val="Bodycopy"/>
              <w:jc w:val="center"/>
              <w:rPr>
                <w:del w:id="270" w:author="Lew, Peter (CA - British Columbia)" w:date="2018-02-28T17:07:00Z"/>
                <w:b/>
                <w:color w:val="auto"/>
              </w:rPr>
            </w:pPr>
            <w:del w:id="271" w:author="Lew, Peter (CA - British Columbia)" w:date="2018-02-28T17:07:00Z">
              <w:r w:rsidDel="008A1268">
                <w:rPr>
                  <w:b/>
                  <w:color w:val="auto"/>
                </w:rPr>
                <w:delText>Oracle Transaction (Trigger Point)</w:delText>
              </w:r>
            </w:del>
          </w:p>
        </w:tc>
        <w:tc>
          <w:tcPr>
            <w:tcW w:w="2690" w:type="dxa"/>
            <w:tcPrChange w:id="272" w:author="Lew, Peter (CA - British Columbia)" w:date="2018-01-02T14:00:00Z">
              <w:tcPr>
                <w:tcW w:w="2107" w:type="dxa"/>
              </w:tcPr>
            </w:tcPrChange>
          </w:tcPr>
          <w:p w14:paraId="2025D9BD" w14:textId="6CA7F682" w:rsidR="00C42FF5" w:rsidRPr="00807BB2" w:rsidDel="008A1268" w:rsidRDefault="00C42FF5" w:rsidP="0074755B">
            <w:pPr>
              <w:pStyle w:val="Bodycopy"/>
              <w:jc w:val="center"/>
              <w:rPr>
                <w:del w:id="273" w:author="Lew, Peter (CA - British Columbia)" w:date="2018-02-28T17:07:00Z"/>
                <w:b/>
                <w:color w:val="auto"/>
              </w:rPr>
            </w:pPr>
            <w:del w:id="274" w:author="Lew, Peter (CA - British Columbia)" w:date="2018-02-28T17:07:00Z">
              <w:r w:rsidDel="008A1268">
                <w:rPr>
                  <w:b/>
                  <w:color w:val="auto"/>
                </w:rPr>
                <w:delText>POS Transaction Type</w:delText>
              </w:r>
            </w:del>
          </w:p>
        </w:tc>
        <w:tc>
          <w:tcPr>
            <w:tcW w:w="2340" w:type="dxa"/>
            <w:tcPrChange w:id="275" w:author="Lew, Peter (CA - British Columbia)" w:date="2018-01-02T14:00:00Z">
              <w:tcPr>
                <w:tcW w:w="2684" w:type="dxa"/>
              </w:tcPr>
            </w:tcPrChange>
          </w:tcPr>
          <w:p w14:paraId="5DED8C9B" w14:textId="20EC96AE" w:rsidR="00C42FF5" w:rsidDel="008A1268" w:rsidRDefault="00446D84" w:rsidP="00446D84">
            <w:pPr>
              <w:pStyle w:val="Bodycopy"/>
              <w:jc w:val="center"/>
              <w:rPr>
                <w:del w:id="276" w:author="Lew, Peter (CA - British Columbia)" w:date="2018-02-28T17:07:00Z"/>
                <w:b/>
                <w:color w:val="auto"/>
              </w:rPr>
            </w:pPr>
            <w:del w:id="277" w:author="Lew, Peter (CA - British Columbia)" w:date="2018-02-28T17:07:00Z">
              <w:r w:rsidDel="008A1268">
                <w:rPr>
                  <w:b/>
                  <w:color w:val="auto"/>
                </w:rPr>
                <w:delText>Logfire Location</w:delText>
              </w:r>
            </w:del>
          </w:p>
        </w:tc>
      </w:tr>
      <w:tr w:rsidR="00C42FF5" w:rsidDel="008A1268" w14:paraId="09346035" w14:textId="7C907B69" w:rsidTr="007F1C03">
        <w:trPr>
          <w:jc w:val="center"/>
          <w:del w:id="278" w:author="Lew, Peter (CA - British Columbia)" w:date="2018-02-28T17:07:00Z"/>
          <w:trPrChange w:id="279" w:author="Lew, Peter (CA - British Columbia)" w:date="2018-01-02T14:00:00Z">
            <w:trPr>
              <w:jc w:val="center"/>
            </w:trPr>
          </w:trPrChange>
        </w:trPr>
        <w:tc>
          <w:tcPr>
            <w:tcW w:w="2214" w:type="dxa"/>
            <w:tcPrChange w:id="280" w:author="Lew, Peter (CA - British Columbia)" w:date="2018-01-02T14:00:00Z">
              <w:tcPr>
                <w:tcW w:w="2337" w:type="dxa"/>
              </w:tcPr>
            </w:tcPrChange>
          </w:tcPr>
          <w:p w14:paraId="278CEB16" w14:textId="7079259A" w:rsidR="00C42FF5" w:rsidRPr="0074755B" w:rsidDel="008A1268" w:rsidRDefault="00C42FF5" w:rsidP="0074755B">
            <w:pPr>
              <w:pStyle w:val="BodyText"/>
              <w:rPr>
                <w:del w:id="281" w:author="Lew, Peter (CA - British Columbia)" w:date="2018-02-28T17:07:00Z"/>
                <w:rFonts w:eastAsia="Times"/>
                <w:lang w:val="en-GB"/>
              </w:rPr>
            </w:pPr>
            <w:del w:id="282" w:author="Lew, Peter (CA - British Columbia)" w:date="2018-02-28T17:07:00Z">
              <w:r w:rsidDel="008A1268">
                <w:rPr>
                  <w:rFonts w:eastAsia="Times"/>
                  <w:lang w:val="en-GB"/>
                </w:rPr>
                <w:delText>CPE Fulfilment Major to Minor</w:delText>
              </w:r>
            </w:del>
          </w:p>
        </w:tc>
        <w:tc>
          <w:tcPr>
            <w:tcW w:w="2201" w:type="dxa"/>
            <w:tcPrChange w:id="283" w:author="Lew, Peter (CA - British Columbia)" w:date="2018-01-02T14:00:00Z">
              <w:tcPr>
                <w:tcW w:w="2317" w:type="dxa"/>
              </w:tcPr>
            </w:tcPrChange>
          </w:tcPr>
          <w:p w14:paraId="64236330" w14:textId="72A481C6" w:rsidR="00C42FF5" w:rsidDel="008A1268" w:rsidRDefault="00C42FF5" w:rsidP="0074755B">
            <w:pPr>
              <w:tabs>
                <w:tab w:val="center" w:pos="1793"/>
              </w:tabs>
              <w:rPr>
                <w:del w:id="284" w:author="Lew, Peter (CA - British Columbia)" w:date="2018-02-28T17:07:00Z"/>
                <w:rFonts w:ascii="Calibri" w:hAnsi="Calibri" w:cs="Calibri"/>
                <w:color w:val="000000"/>
                <w:sz w:val="22"/>
                <w:szCs w:val="22"/>
              </w:rPr>
            </w:pPr>
            <w:del w:id="285" w:author="Lew, Peter (CA - British Columbia)" w:date="2018-02-28T17:07:00Z">
              <w:r w:rsidDel="008A1268">
                <w:rPr>
                  <w:rFonts w:ascii="Calibri" w:hAnsi="Calibri" w:cs="Calibri"/>
                  <w:color w:val="000000"/>
                  <w:sz w:val="22"/>
                  <w:szCs w:val="22"/>
                </w:rPr>
                <w:delText>Auto Receipt of Transfer Order from Major to Minor Org</w:delText>
              </w:r>
            </w:del>
          </w:p>
        </w:tc>
        <w:tc>
          <w:tcPr>
            <w:tcW w:w="2690" w:type="dxa"/>
            <w:tcPrChange w:id="286" w:author="Lew, Peter (CA - British Columbia)" w:date="2018-01-02T14:00:00Z">
              <w:tcPr>
                <w:tcW w:w="2107" w:type="dxa"/>
              </w:tcPr>
            </w:tcPrChange>
          </w:tcPr>
          <w:p w14:paraId="3CA10B1E" w14:textId="2C137A73" w:rsidR="00C42FF5" w:rsidDel="008A1268" w:rsidRDefault="00C42FF5" w:rsidP="0074755B">
            <w:pPr>
              <w:pStyle w:val="Bodycopy"/>
              <w:rPr>
                <w:del w:id="287" w:author="Lew, Peter (CA - British Columbia)" w:date="2018-02-28T17:07:00Z"/>
                <w:color w:val="auto"/>
              </w:rPr>
            </w:pPr>
            <w:del w:id="288" w:author="Lew, Peter (CA - British Columbia)" w:date="2018-02-28T17:07:00Z">
              <w:r w:rsidDel="008A1268">
                <w:rPr>
                  <w:color w:val="auto"/>
                </w:rPr>
                <w:delText>RETURN (Increase)</w:delText>
              </w:r>
            </w:del>
          </w:p>
        </w:tc>
        <w:tc>
          <w:tcPr>
            <w:tcW w:w="2340" w:type="dxa"/>
            <w:tcPrChange w:id="289" w:author="Lew, Peter (CA - British Columbia)" w:date="2018-01-02T14:00:00Z">
              <w:tcPr>
                <w:tcW w:w="2684" w:type="dxa"/>
              </w:tcPr>
            </w:tcPrChange>
          </w:tcPr>
          <w:p w14:paraId="65891909" w14:textId="69E11FDE" w:rsidR="00C42FF5" w:rsidDel="008A1268" w:rsidRDefault="00C42FF5">
            <w:pPr>
              <w:pStyle w:val="Bodycopy"/>
              <w:rPr>
                <w:del w:id="290" w:author="Lew, Peter (CA - British Columbia)" w:date="2018-02-28T17:07:00Z"/>
                <w:color w:val="auto"/>
              </w:rPr>
            </w:pPr>
            <w:del w:id="291" w:author="Lew, Peter (CA - British Columbia)" w:date="2018-02-28T17:07:00Z">
              <w:r w:rsidDel="008A1268">
                <w:rPr>
                  <w:color w:val="auto"/>
                </w:rPr>
                <w:delText xml:space="preserve">Minor &gt; </w:delText>
              </w:r>
              <w:commentRangeStart w:id="292"/>
              <w:commentRangeStart w:id="293"/>
              <w:commentRangeStart w:id="294"/>
              <w:r w:rsidDel="008A1268">
                <w:rPr>
                  <w:color w:val="auto"/>
                </w:rPr>
                <w:delText>S</w:delText>
              </w:r>
            </w:del>
            <w:del w:id="295" w:author="Lew, Peter (CA - British Columbia)" w:date="2018-01-02T14:00:00Z">
              <w:r w:rsidDel="007F1C03">
                <w:rPr>
                  <w:color w:val="auto"/>
                </w:rPr>
                <w:delText>TOCK</w:delText>
              </w:r>
            </w:del>
            <w:commentRangeEnd w:id="292"/>
            <w:del w:id="296" w:author="Lew, Peter (CA - British Columbia)" w:date="2018-02-28T17:07:00Z">
              <w:r w:rsidDel="008A1268">
                <w:rPr>
                  <w:rStyle w:val="CommentReference"/>
                  <w:rFonts w:eastAsia="Times New Roman"/>
                  <w:color w:val="auto"/>
                  <w:lang w:val="en-US"/>
                </w:rPr>
                <w:commentReference w:id="292"/>
              </w:r>
              <w:commentRangeEnd w:id="293"/>
              <w:r w:rsidR="002D7134" w:rsidDel="008A1268">
                <w:rPr>
                  <w:rStyle w:val="CommentReference"/>
                  <w:rFonts w:eastAsia="Times New Roman"/>
                  <w:color w:val="auto"/>
                  <w:lang w:val="en-US"/>
                </w:rPr>
                <w:commentReference w:id="293"/>
              </w:r>
              <w:commentRangeEnd w:id="294"/>
              <w:r w:rsidR="00307660" w:rsidDel="008A1268">
                <w:rPr>
                  <w:rStyle w:val="CommentReference"/>
                  <w:rFonts w:eastAsia="Times New Roman"/>
                  <w:color w:val="auto"/>
                  <w:lang w:val="en-US"/>
                </w:rPr>
                <w:commentReference w:id="294"/>
              </w:r>
            </w:del>
          </w:p>
        </w:tc>
      </w:tr>
      <w:tr w:rsidR="00C42FF5" w:rsidRPr="00F24516" w:rsidDel="008A1268" w14:paraId="67D98367" w14:textId="2DB533AD" w:rsidTr="007F1C03">
        <w:trPr>
          <w:jc w:val="center"/>
          <w:del w:id="297" w:author="Lew, Peter (CA - British Columbia)" w:date="2018-02-28T17:07:00Z"/>
          <w:trPrChange w:id="298" w:author="Lew, Peter (CA - British Columbia)" w:date="2018-01-02T14:00:00Z">
            <w:trPr>
              <w:jc w:val="center"/>
            </w:trPr>
          </w:trPrChange>
        </w:trPr>
        <w:tc>
          <w:tcPr>
            <w:tcW w:w="2214" w:type="dxa"/>
            <w:tcPrChange w:id="299" w:author="Lew, Peter (CA - British Columbia)" w:date="2018-01-02T14:00:00Z">
              <w:tcPr>
                <w:tcW w:w="2337" w:type="dxa"/>
              </w:tcPr>
            </w:tcPrChange>
          </w:tcPr>
          <w:p w14:paraId="395B90B8" w14:textId="770AF78F" w:rsidR="00C42FF5" w:rsidRPr="005E532D" w:rsidDel="008A1268" w:rsidRDefault="00C42FF5" w:rsidP="0074755B">
            <w:pPr>
              <w:pStyle w:val="BodyText"/>
              <w:rPr>
                <w:del w:id="300" w:author="Lew, Peter (CA - British Columbia)" w:date="2018-02-28T17:07:00Z"/>
                <w:rFonts w:eastAsia="Times"/>
                <w:lang w:val="en-GB"/>
              </w:rPr>
            </w:pPr>
            <w:del w:id="301" w:author="Lew, Peter (CA - British Columbia)" w:date="2018-02-28T17:07:00Z">
              <w:r w:rsidRPr="005E532D" w:rsidDel="008A1268">
                <w:rPr>
                  <w:rFonts w:eastAsia="Times"/>
                  <w:lang w:val="en-GB"/>
                </w:rPr>
                <w:delText>CPE Fulfilment Major/Minor to Tech</w:delText>
              </w:r>
            </w:del>
          </w:p>
        </w:tc>
        <w:tc>
          <w:tcPr>
            <w:tcW w:w="2201" w:type="dxa"/>
            <w:tcPrChange w:id="302" w:author="Lew, Peter (CA - British Columbia)" w:date="2018-01-02T14:00:00Z">
              <w:tcPr>
                <w:tcW w:w="2317" w:type="dxa"/>
              </w:tcPr>
            </w:tcPrChange>
          </w:tcPr>
          <w:p w14:paraId="0A350135" w14:textId="7AC80D80" w:rsidR="00C42FF5" w:rsidRPr="005E532D" w:rsidDel="008A1268" w:rsidRDefault="00C42FF5" w:rsidP="0074755B">
            <w:pPr>
              <w:tabs>
                <w:tab w:val="center" w:pos="1793"/>
              </w:tabs>
              <w:rPr>
                <w:del w:id="303" w:author="Lew, Peter (CA - British Columbia)" w:date="2018-02-28T17:07:00Z"/>
                <w:rFonts w:ascii="Calibri" w:hAnsi="Calibri" w:cs="Calibri"/>
                <w:color w:val="000000"/>
                <w:sz w:val="22"/>
                <w:szCs w:val="22"/>
              </w:rPr>
            </w:pPr>
            <w:del w:id="304" w:author="Lew, Peter (CA - British Columbia)" w:date="2018-02-28T17:07:00Z">
              <w:r w:rsidRPr="005E532D" w:rsidDel="008A1268">
                <w:rPr>
                  <w:rFonts w:ascii="Calibri" w:hAnsi="Calibri" w:cs="Calibri"/>
                  <w:color w:val="000000"/>
                  <w:sz w:val="22"/>
                  <w:szCs w:val="22"/>
                </w:rPr>
                <w:delText>Direct Org Transfer from Major/Minor Org to Tech</w:delText>
              </w:r>
            </w:del>
          </w:p>
        </w:tc>
        <w:tc>
          <w:tcPr>
            <w:tcW w:w="2690" w:type="dxa"/>
            <w:tcPrChange w:id="305" w:author="Lew, Peter (CA - British Columbia)" w:date="2018-01-02T14:00:00Z">
              <w:tcPr>
                <w:tcW w:w="2107" w:type="dxa"/>
              </w:tcPr>
            </w:tcPrChange>
          </w:tcPr>
          <w:p w14:paraId="2E7C0BB2" w14:textId="67BADEB5" w:rsidR="00C42FF5" w:rsidRPr="005E532D" w:rsidDel="008A1268" w:rsidRDefault="00C42FF5" w:rsidP="0074755B">
            <w:pPr>
              <w:pStyle w:val="Bodycopy"/>
              <w:rPr>
                <w:del w:id="306" w:author="Lew, Peter (CA - British Columbia)" w:date="2018-02-28T17:07:00Z"/>
                <w:color w:val="auto"/>
              </w:rPr>
            </w:pPr>
            <w:del w:id="307" w:author="Lew, Peter (CA - British Columbia)" w:date="2018-02-28T17:07:00Z">
              <w:r w:rsidRPr="005E532D" w:rsidDel="008A1268">
                <w:rPr>
                  <w:color w:val="auto"/>
                </w:rPr>
                <w:delText>SALE (Decrease)</w:delText>
              </w:r>
            </w:del>
          </w:p>
        </w:tc>
        <w:tc>
          <w:tcPr>
            <w:tcW w:w="2340" w:type="dxa"/>
            <w:tcPrChange w:id="308" w:author="Lew, Peter (CA - British Columbia)" w:date="2018-01-02T14:00:00Z">
              <w:tcPr>
                <w:tcW w:w="2684" w:type="dxa"/>
              </w:tcPr>
            </w:tcPrChange>
          </w:tcPr>
          <w:p w14:paraId="2566037F" w14:textId="76F19A31" w:rsidR="00C42FF5" w:rsidRPr="005E532D" w:rsidDel="008A1268" w:rsidRDefault="00C42FF5">
            <w:pPr>
              <w:pStyle w:val="Bodycopy"/>
              <w:rPr>
                <w:del w:id="309" w:author="Lew, Peter (CA - British Columbia)" w:date="2018-02-28T17:07:00Z"/>
                <w:color w:val="auto"/>
              </w:rPr>
            </w:pPr>
            <w:del w:id="310" w:author="Lew, Peter (CA - British Columbia)" w:date="2018-02-28T17:07:00Z">
              <w:r w:rsidRPr="005E532D" w:rsidDel="008A1268">
                <w:rPr>
                  <w:color w:val="auto"/>
                </w:rPr>
                <w:delText xml:space="preserve">Major/Minor &gt; </w:delText>
              </w:r>
            </w:del>
            <w:del w:id="311" w:author="Lew, Peter (CA - British Columbia)" w:date="2018-01-02T14:01:00Z">
              <w:r w:rsidRPr="005E532D" w:rsidDel="007F1C03">
                <w:rPr>
                  <w:color w:val="auto"/>
                </w:rPr>
                <w:delText>S</w:delText>
              </w:r>
              <w:r w:rsidR="00446D84" w:rsidRPr="005E532D" w:rsidDel="007F1C03">
                <w:rPr>
                  <w:color w:val="auto"/>
                </w:rPr>
                <w:delText>TAGING</w:delText>
              </w:r>
            </w:del>
          </w:p>
        </w:tc>
      </w:tr>
      <w:tr w:rsidR="00C42FF5" w:rsidRPr="00F24516" w:rsidDel="008A1268" w14:paraId="5345F80D" w14:textId="418DBDA7" w:rsidTr="007F1C03">
        <w:trPr>
          <w:jc w:val="center"/>
          <w:del w:id="312" w:author="Lew, Peter (CA - British Columbia)" w:date="2018-02-28T17:07:00Z"/>
          <w:trPrChange w:id="313" w:author="Lew, Peter (CA - British Columbia)" w:date="2018-01-02T14:00:00Z">
            <w:trPr>
              <w:jc w:val="center"/>
            </w:trPr>
          </w:trPrChange>
        </w:trPr>
        <w:tc>
          <w:tcPr>
            <w:tcW w:w="2214" w:type="dxa"/>
            <w:tcPrChange w:id="314" w:author="Lew, Peter (CA - British Columbia)" w:date="2018-01-02T14:00:00Z">
              <w:tcPr>
                <w:tcW w:w="2337" w:type="dxa"/>
              </w:tcPr>
            </w:tcPrChange>
          </w:tcPr>
          <w:p w14:paraId="1E92FB29" w14:textId="6E99011C" w:rsidR="00C42FF5" w:rsidRPr="005E532D" w:rsidDel="008A1268" w:rsidRDefault="00C42FF5">
            <w:pPr>
              <w:pStyle w:val="BodyText"/>
              <w:rPr>
                <w:del w:id="315" w:author="Lew, Peter (CA - British Columbia)" w:date="2018-02-28T17:07:00Z"/>
                <w:rFonts w:eastAsia="Times"/>
                <w:lang w:val="en-GB"/>
              </w:rPr>
            </w:pPr>
            <w:del w:id="316" w:author="Lew, Peter (CA - British Columbia)" w:date="2018-02-28T17:07:00Z">
              <w:r w:rsidRPr="005E532D" w:rsidDel="008A1268">
                <w:rPr>
                  <w:rFonts w:eastAsia="Times"/>
                  <w:lang w:val="en-GB"/>
                </w:rPr>
                <w:delText>CPE Return Tech</w:delText>
              </w:r>
            </w:del>
            <w:del w:id="317" w:author="Lew, Peter (CA - British Columbia)" w:date="2018-01-02T13:59:00Z">
              <w:r w:rsidRPr="005E532D" w:rsidDel="005E532D">
                <w:rPr>
                  <w:rFonts w:eastAsia="Times"/>
                  <w:lang w:val="en-GB"/>
                </w:rPr>
                <w:delText>/Minor</w:delText>
              </w:r>
            </w:del>
            <w:del w:id="318" w:author="Lew, Peter (CA - British Columbia)" w:date="2018-02-28T17:07:00Z">
              <w:r w:rsidRPr="005E532D" w:rsidDel="008A1268">
                <w:rPr>
                  <w:rFonts w:eastAsia="Times"/>
                  <w:lang w:val="en-GB"/>
                </w:rPr>
                <w:delText xml:space="preserve"> to Minor/Major</w:delText>
              </w:r>
            </w:del>
          </w:p>
        </w:tc>
        <w:tc>
          <w:tcPr>
            <w:tcW w:w="2201" w:type="dxa"/>
            <w:tcPrChange w:id="319" w:author="Lew, Peter (CA - British Columbia)" w:date="2018-01-02T14:00:00Z">
              <w:tcPr>
                <w:tcW w:w="2317" w:type="dxa"/>
              </w:tcPr>
            </w:tcPrChange>
          </w:tcPr>
          <w:p w14:paraId="06B3D972" w14:textId="7ECC8315" w:rsidR="00C42FF5" w:rsidRPr="005E532D" w:rsidDel="008A1268" w:rsidRDefault="00446D84" w:rsidP="00446D84">
            <w:pPr>
              <w:tabs>
                <w:tab w:val="center" w:pos="1793"/>
              </w:tabs>
              <w:rPr>
                <w:del w:id="320" w:author="Lew, Peter (CA - British Columbia)" w:date="2018-02-28T17:07:00Z"/>
                <w:rFonts w:ascii="Calibri" w:hAnsi="Calibri" w:cs="Calibri"/>
                <w:color w:val="000000"/>
                <w:sz w:val="22"/>
                <w:szCs w:val="22"/>
              </w:rPr>
            </w:pPr>
            <w:del w:id="321" w:author="Lew, Peter (CA - British Columbia)" w:date="2018-02-28T17:07:00Z">
              <w:r w:rsidRPr="005E532D" w:rsidDel="008A1268">
                <w:rPr>
                  <w:rFonts w:ascii="Calibri" w:hAnsi="Calibri" w:cs="Calibri"/>
                  <w:color w:val="000000"/>
                  <w:sz w:val="22"/>
                  <w:szCs w:val="22"/>
                </w:rPr>
                <w:delText>Direct Org Transfer from Tech</w:delText>
              </w:r>
            </w:del>
            <w:del w:id="322" w:author="Lew, Peter (CA - British Columbia)" w:date="2018-01-02T14:02:00Z">
              <w:r w:rsidRPr="005E532D" w:rsidDel="007F1C03">
                <w:rPr>
                  <w:rFonts w:ascii="Calibri" w:hAnsi="Calibri" w:cs="Calibri"/>
                  <w:color w:val="000000"/>
                  <w:sz w:val="22"/>
                  <w:szCs w:val="22"/>
                </w:rPr>
                <w:delText>/Minor</w:delText>
              </w:r>
            </w:del>
            <w:del w:id="323" w:author="Lew, Peter (CA - British Columbia)" w:date="2018-02-28T17:07:00Z">
              <w:r w:rsidRPr="005E532D" w:rsidDel="008A1268">
                <w:rPr>
                  <w:rFonts w:ascii="Calibri" w:hAnsi="Calibri" w:cs="Calibri"/>
                  <w:color w:val="000000"/>
                  <w:sz w:val="22"/>
                  <w:szCs w:val="22"/>
                </w:rPr>
                <w:delText xml:space="preserve"> to Minor/Major</w:delText>
              </w:r>
            </w:del>
          </w:p>
        </w:tc>
        <w:tc>
          <w:tcPr>
            <w:tcW w:w="2690" w:type="dxa"/>
            <w:tcPrChange w:id="324" w:author="Lew, Peter (CA - British Columbia)" w:date="2018-01-02T14:00:00Z">
              <w:tcPr>
                <w:tcW w:w="2107" w:type="dxa"/>
              </w:tcPr>
            </w:tcPrChange>
          </w:tcPr>
          <w:p w14:paraId="3CA9A5AF" w14:textId="06CDBCD6" w:rsidR="00C42FF5" w:rsidRPr="005E532D" w:rsidDel="008A1268" w:rsidRDefault="00446D84" w:rsidP="0074755B">
            <w:pPr>
              <w:pStyle w:val="Bodycopy"/>
              <w:rPr>
                <w:del w:id="325" w:author="Lew, Peter (CA - British Columbia)" w:date="2018-02-28T17:07:00Z"/>
                <w:color w:val="auto"/>
              </w:rPr>
            </w:pPr>
            <w:del w:id="326" w:author="Lew, Peter (CA - British Columbia)" w:date="2018-02-28T17:07:00Z">
              <w:r w:rsidRPr="005E532D" w:rsidDel="008A1268">
                <w:rPr>
                  <w:color w:val="auto"/>
                </w:rPr>
                <w:delText>RETURN (Increase)</w:delText>
              </w:r>
            </w:del>
          </w:p>
        </w:tc>
        <w:tc>
          <w:tcPr>
            <w:tcW w:w="2340" w:type="dxa"/>
            <w:tcPrChange w:id="327" w:author="Lew, Peter (CA - British Columbia)" w:date="2018-01-02T14:00:00Z">
              <w:tcPr>
                <w:tcW w:w="2684" w:type="dxa"/>
              </w:tcPr>
            </w:tcPrChange>
          </w:tcPr>
          <w:p w14:paraId="1874436A" w14:textId="1DB4F0FC" w:rsidR="00C42FF5" w:rsidRPr="005E532D" w:rsidDel="008A1268" w:rsidRDefault="00446D84">
            <w:pPr>
              <w:pStyle w:val="Bodycopy"/>
              <w:rPr>
                <w:del w:id="328" w:author="Lew, Peter (CA - British Columbia)" w:date="2018-02-28T17:07:00Z"/>
                <w:color w:val="auto"/>
              </w:rPr>
            </w:pPr>
            <w:del w:id="329" w:author="Lew, Peter (CA - British Columbia)" w:date="2018-02-28T17:07:00Z">
              <w:r w:rsidRPr="005E532D" w:rsidDel="008A1268">
                <w:rPr>
                  <w:color w:val="auto"/>
                </w:rPr>
                <w:delText xml:space="preserve">Minor/Major &gt; </w:delText>
              </w:r>
            </w:del>
            <w:del w:id="330" w:author="Lew, Peter (CA - British Columbia)" w:date="2018-01-02T14:02:00Z">
              <w:r w:rsidRPr="005E532D" w:rsidDel="007F1C03">
                <w:rPr>
                  <w:color w:val="auto"/>
                </w:rPr>
                <w:delText>RECIEVING</w:delText>
              </w:r>
            </w:del>
          </w:p>
        </w:tc>
      </w:tr>
      <w:tr w:rsidR="007F1C03" w:rsidDel="008A1268" w14:paraId="208EC394" w14:textId="35F4EE8F" w:rsidTr="007F1C03">
        <w:trPr>
          <w:jc w:val="center"/>
          <w:del w:id="331" w:author="Lew, Peter (CA - British Columbia)" w:date="2018-02-28T17:07:00Z"/>
          <w:trPrChange w:id="332" w:author="Lew, Peter (CA - British Columbia)" w:date="2018-01-02T14:00:00Z">
            <w:trPr>
              <w:jc w:val="center"/>
            </w:trPr>
          </w:trPrChange>
        </w:trPr>
        <w:tc>
          <w:tcPr>
            <w:tcW w:w="2214" w:type="dxa"/>
            <w:tcPrChange w:id="333" w:author="Lew, Peter (CA - British Columbia)" w:date="2018-01-02T14:00:00Z">
              <w:tcPr>
                <w:tcW w:w="2337" w:type="dxa"/>
              </w:tcPr>
            </w:tcPrChange>
          </w:tcPr>
          <w:p w14:paraId="3E49DD85" w14:textId="364106F8" w:rsidR="007F1C03" w:rsidRPr="0074755B" w:rsidDel="008A1268" w:rsidRDefault="007F1C03" w:rsidP="007F1C03">
            <w:pPr>
              <w:pStyle w:val="BodyText"/>
              <w:rPr>
                <w:del w:id="334" w:author="Lew, Peter (CA - British Columbia)" w:date="2018-02-28T17:07:00Z"/>
                <w:rFonts w:eastAsia="Times"/>
                <w:lang w:val="en-GB"/>
              </w:rPr>
            </w:pPr>
            <w:del w:id="335" w:author="Lew, Peter (CA - British Columbia)" w:date="2018-02-28T17:07:00Z">
              <w:r w:rsidDel="008A1268">
                <w:rPr>
                  <w:rFonts w:eastAsia="Times"/>
                  <w:lang w:val="en-GB"/>
                </w:rPr>
                <w:delText>Non-CPE Fulfilment Major to Minor/Tech</w:delText>
              </w:r>
            </w:del>
          </w:p>
        </w:tc>
        <w:tc>
          <w:tcPr>
            <w:tcW w:w="2201" w:type="dxa"/>
            <w:tcPrChange w:id="336" w:author="Lew, Peter (CA - British Columbia)" w:date="2018-01-02T14:00:00Z">
              <w:tcPr>
                <w:tcW w:w="2317" w:type="dxa"/>
              </w:tcPr>
            </w:tcPrChange>
          </w:tcPr>
          <w:p w14:paraId="252C7037" w14:textId="77B51F0C" w:rsidR="007F1C03" w:rsidDel="008A1268" w:rsidRDefault="007F1C03" w:rsidP="007F1C03">
            <w:pPr>
              <w:tabs>
                <w:tab w:val="center" w:pos="1793"/>
              </w:tabs>
              <w:rPr>
                <w:del w:id="337" w:author="Lew, Peter (CA - British Columbia)" w:date="2018-02-28T17:07:00Z"/>
                <w:rFonts w:ascii="Calibri" w:hAnsi="Calibri" w:cs="Calibri"/>
                <w:color w:val="000000"/>
                <w:sz w:val="22"/>
                <w:szCs w:val="22"/>
              </w:rPr>
            </w:pPr>
            <w:del w:id="338" w:author="Lew, Peter (CA - British Columbia)" w:date="2018-02-28T17:07:00Z">
              <w:r w:rsidDel="008A1268">
                <w:rPr>
                  <w:rFonts w:ascii="Calibri" w:hAnsi="Calibri" w:cs="Calibri"/>
                  <w:color w:val="000000"/>
                  <w:sz w:val="22"/>
                  <w:szCs w:val="22"/>
                </w:rPr>
                <w:delText>Project Issue</w:delText>
              </w:r>
            </w:del>
          </w:p>
        </w:tc>
        <w:tc>
          <w:tcPr>
            <w:tcW w:w="2690" w:type="dxa"/>
            <w:tcPrChange w:id="339" w:author="Lew, Peter (CA - British Columbia)" w:date="2018-01-02T14:00:00Z">
              <w:tcPr>
                <w:tcW w:w="2107" w:type="dxa"/>
              </w:tcPr>
            </w:tcPrChange>
          </w:tcPr>
          <w:p w14:paraId="34D9BF5B" w14:textId="7A751015" w:rsidR="007F1C03" w:rsidDel="008A1268" w:rsidRDefault="007F1C03" w:rsidP="007F1C03">
            <w:pPr>
              <w:pStyle w:val="Bodycopy"/>
              <w:rPr>
                <w:del w:id="340" w:author="Lew, Peter (CA - British Columbia)" w:date="2018-02-28T17:07:00Z"/>
                <w:color w:val="auto"/>
              </w:rPr>
            </w:pPr>
            <w:del w:id="341" w:author="Lew, Peter (CA - British Columbia)" w:date="2018-02-28T17:07:00Z">
              <w:r w:rsidDel="008A1268">
                <w:rPr>
                  <w:color w:val="auto"/>
                </w:rPr>
                <w:delText>SALE (Decrease)</w:delText>
              </w:r>
            </w:del>
          </w:p>
        </w:tc>
        <w:tc>
          <w:tcPr>
            <w:tcW w:w="2340" w:type="dxa"/>
            <w:tcPrChange w:id="342" w:author="Lew, Peter (CA - British Columbia)" w:date="2018-01-02T14:00:00Z">
              <w:tcPr>
                <w:tcW w:w="2684" w:type="dxa"/>
              </w:tcPr>
            </w:tcPrChange>
          </w:tcPr>
          <w:p w14:paraId="3866D1BD" w14:textId="589DB9FC" w:rsidR="007F1C03" w:rsidDel="008A1268" w:rsidRDefault="007F1C03" w:rsidP="007F1C03">
            <w:pPr>
              <w:pStyle w:val="Bodycopy"/>
              <w:rPr>
                <w:del w:id="343" w:author="Lew, Peter (CA - British Columbia)" w:date="2018-02-28T17:07:00Z"/>
                <w:color w:val="auto"/>
              </w:rPr>
            </w:pPr>
            <w:del w:id="344" w:author="Lew, Peter (CA - British Columbia)" w:date="2018-02-28T17:07:00Z">
              <w:r w:rsidDel="008A1268">
                <w:rPr>
                  <w:color w:val="auto"/>
                </w:rPr>
                <w:delText xml:space="preserve">Major &gt; </w:delText>
              </w:r>
            </w:del>
            <w:del w:id="345" w:author="Lew, Peter (CA - British Columbia)" w:date="2018-01-02T14:04:00Z">
              <w:r w:rsidDel="007F1C03">
                <w:rPr>
                  <w:color w:val="auto"/>
                </w:rPr>
                <w:delText>PROJECT</w:delText>
              </w:r>
            </w:del>
          </w:p>
        </w:tc>
      </w:tr>
      <w:tr w:rsidR="007F1C03" w:rsidDel="008A1268" w14:paraId="1B635A4D" w14:textId="1F77F79E" w:rsidTr="007F1C03">
        <w:trPr>
          <w:trHeight w:val="215"/>
          <w:jc w:val="center"/>
          <w:del w:id="346" w:author="Lew, Peter (CA - British Columbia)" w:date="2018-02-28T17:07:00Z"/>
          <w:trPrChange w:id="347" w:author="Lew, Peter (CA - British Columbia)" w:date="2018-01-02T14:00:00Z">
            <w:trPr>
              <w:trHeight w:val="215"/>
              <w:jc w:val="center"/>
            </w:trPr>
          </w:trPrChange>
        </w:trPr>
        <w:tc>
          <w:tcPr>
            <w:tcW w:w="2214" w:type="dxa"/>
            <w:tcPrChange w:id="348" w:author="Lew, Peter (CA - British Columbia)" w:date="2018-01-02T14:00:00Z">
              <w:tcPr>
                <w:tcW w:w="2337" w:type="dxa"/>
              </w:tcPr>
            </w:tcPrChange>
          </w:tcPr>
          <w:p w14:paraId="1FF1BD1D" w14:textId="50A95A7E" w:rsidR="007F1C03" w:rsidRPr="0074755B" w:rsidDel="008A1268" w:rsidRDefault="007F1C03" w:rsidP="007F1C03">
            <w:pPr>
              <w:pStyle w:val="BodyText"/>
              <w:rPr>
                <w:del w:id="349" w:author="Lew, Peter (CA - British Columbia)" w:date="2018-02-28T17:07:00Z"/>
                <w:rFonts w:eastAsia="Times"/>
                <w:lang w:val="en-GB"/>
              </w:rPr>
            </w:pPr>
            <w:del w:id="350" w:author="Lew, Peter (CA - British Columbia)" w:date="2018-02-28T17:07:00Z">
              <w:r w:rsidDel="008A1268">
                <w:rPr>
                  <w:rFonts w:eastAsia="Times"/>
                  <w:lang w:val="en-GB"/>
                </w:rPr>
                <w:delText>NPE Fulfilment Major to Tech</w:delText>
              </w:r>
            </w:del>
          </w:p>
        </w:tc>
        <w:tc>
          <w:tcPr>
            <w:tcW w:w="2201" w:type="dxa"/>
            <w:tcPrChange w:id="351" w:author="Lew, Peter (CA - British Columbia)" w:date="2018-01-02T14:00:00Z">
              <w:tcPr>
                <w:tcW w:w="2317" w:type="dxa"/>
              </w:tcPr>
            </w:tcPrChange>
          </w:tcPr>
          <w:p w14:paraId="0BC6DE73" w14:textId="0C017BC7" w:rsidR="007F1C03" w:rsidDel="008A1268" w:rsidRDefault="007F1C03" w:rsidP="007F1C03">
            <w:pPr>
              <w:tabs>
                <w:tab w:val="center" w:pos="1793"/>
              </w:tabs>
              <w:rPr>
                <w:del w:id="352" w:author="Lew, Peter (CA - British Columbia)" w:date="2018-02-28T17:07:00Z"/>
                <w:rFonts w:ascii="Calibri" w:hAnsi="Calibri" w:cs="Calibri"/>
                <w:color w:val="000000"/>
                <w:sz w:val="22"/>
                <w:szCs w:val="22"/>
              </w:rPr>
            </w:pPr>
            <w:del w:id="353" w:author="Lew, Peter (CA - British Columbia)" w:date="2018-02-28T17:07:00Z">
              <w:r w:rsidDel="008A1268">
                <w:rPr>
                  <w:rFonts w:ascii="Calibri" w:hAnsi="Calibri" w:cs="Calibri"/>
                  <w:color w:val="000000"/>
                  <w:sz w:val="22"/>
                  <w:szCs w:val="22"/>
                </w:rPr>
                <w:delText>Project Issue</w:delText>
              </w:r>
            </w:del>
          </w:p>
        </w:tc>
        <w:tc>
          <w:tcPr>
            <w:tcW w:w="2690" w:type="dxa"/>
            <w:tcPrChange w:id="354" w:author="Lew, Peter (CA - British Columbia)" w:date="2018-01-02T14:00:00Z">
              <w:tcPr>
                <w:tcW w:w="2107" w:type="dxa"/>
              </w:tcPr>
            </w:tcPrChange>
          </w:tcPr>
          <w:p w14:paraId="6750A1FD" w14:textId="2FF63944" w:rsidR="007F1C03" w:rsidDel="008A1268" w:rsidRDefault="007F1C03" w:rsidP="007F1C03">
            <w:pPr>
              <w:pStyle w:val="Bodycopy"/>
              <w:rPr>
                <w:del w:id="355" w:author="Lew, Peter (CA - British Columbia)" w:date="2018-02-28T17:07:00Z"/>
                <w:color w:val="auto"/>
              </w:rPr>
            </w:pPr>
            <w:del w:id="356" w:author="Lew, Peter (CA - British Columbia)" w:date="2018-02-28T17:07:00Z">
              <w:r w:rsidDel="008A1268">
                <w:rPr>
                  <w:color w:val="auto"/>
                </w:rPr>
                <w:delText>SALE (Decrease)</w:delText>
              </w:r>
            </w:del>
          </w:p>
        </w:tc>
        <w:tc>
          <w:tcPr>
            <w:tcW w:w="2340" w:type="dxa"/>
            <w:tcPrChange w:id="357" w:author="Lew, Peter (CA - British Columbia)" w:date="2018-01-02T14:00:00Z">
              <w:tcPr>
                <w:tcW w:w="2684" w:type="dxa"/>
              </w:tcPr>
            </w:tcPrChange>
          </w:tcPr>
          <w:p w14:paraId="324B7BB6" w14:textId="53953DFD" w:rsidR="007F1C03" w:rsidDel="008A1268" w:rsidRDefault="007F1C03" w:rsidP="007F1C03">
            <w:pPr>
              <w:pStyle w:val="Bodycopy"/>
              <w:rPr>
                <w:del w:id="358" w:author="Lew, Peter (CA - British Columbia)" w:date="2018-02-28T17:07:00Z"/>
                <w:color w:val="auto"/>
              </w:rPr>
            </w:pPr>
            <w:del w:id="359" w:author="Lew, Peter (CA - British Columbia)" w:date="2018-01-02T14:04:00Z">
              <w:r w:rsidDel="007F1C03">
                <w:rPr>
                  <w:color w:val="auto"/>
                </w:rPr>
                <w:delText>Major &gt; PROJECT</w:delText>
              </w:r>
            </w:del>
          </w:p>
        </w:tc>
      </w:tr>
      <w:tr w:rsidR="007F1C03" w:rsidDel="008A1268" w14:paraId="4E8305DA" w14:textId="18031B36" w:rsidTr="007F1C03">
        <w:trPr>
          <w:jc w:val="center"/>
          <w:del w:id="360" w:author="Lew, Peter (CA - British Columbia)" w:date="2018-02-28T17:07:00Z"/>
          <w:trPrChange w:id="361" w:author="Lew, Peter (CA - British Columbia)" w:date="2018-01-02T14:00:00Z">
            <w:trPr>
              <w:jc w:val="center"/>
            </w:trPr>
          </w:trPrChange>
        </w:trPr>
        <w:tc>
          <w:tcPr>
            <w:tcW w:w="2214" w:type="dxa"/>
            <w:tcPrChange w:id="362" w:author="Lew, Peter (CA - British Columbia)" w:date="2018-01-02T14:00:00Z">
              <w:tcPr>
                <w:tcW w:w="2337" w:type="dxa"/>
              </w:tcPr>
            </w:tcPrChange>
          </w:tcPr>
          <w:p w14:paraId="4D8C0B52" w14:textId="6DE929C4" w:rsidR="007F1C03" w:rsidRPr="0074755B" w:rsidDel="008A1268" w:rsidRDefault="007F1C03" w:rsidP="007F1C03">
            <w:pPr>
              <w:pStyle w:val="BodyText"/>
              <w:rPr>
                <w:del w:id="363" w:author="Lew, Peter (CA - British Columbia)" w:date="2018-02-28T17:07:00Z"/>
                <w:rFonts w:eastAsia="Times"/>
                <w:lang w:val="en-GB"/>
              </w:rPr>
            </w:pPr>
            <w:del w:id="364" w:author="Lew, Peter (CA - British Columbia)" w:date="2018-02-28T17:07:00Z">
              <w:r w:rsidDel="008A1268">
                <w:rPr>
                  <w:rFonts w:eastAsia="Times"/>
                  <w:lang w:val="en-GB"/>
                </w:rPr>
                <w:delText>Expense Fulfilment Major to Tech</w:delText>
              </w:r>
            </w:del>
          </w:p>
        </w:tc>
        <w:tc>
          <w:tcPr>
            <w:tcW w:w="2201" w:type="dxa"/>
            <w:tcPrChange w:id="365" w:author="Lew, Peter (CA - British Columbia)" w:date="2018-01-02T14:00:00Z">
              <w:tcPr>
                <w:tcW w:w="2317" w:type="dxa"/>
              </w:tcPr>
            </w:tcPrChange>
          </w:tcPr>
          <w:p w14:paraId="2C9A547F" w14:textId="24F448C1" w:rsidR="007F1C03" w:rsidDel="008A1268" w:rsidRDefault="007F1C03" w:rsidP="007F1C03">
            <w:pPr>
              <w:tabs>
                <w:tab w:val="center" w:pos="1793"/>
              </w:tabs>
              <w:rPr>
                <w:del w:id="366" w:author="Lew, Peter (CA - British Columbia)" w:date="2018-02-28T17:07:00Z"/>
                <w:rFonts w:ascii="Calibri" w:hAnsi="Calibri" w:cs="Calibri"/>
                <w:color w:val="000000"/>
                <w:sz w:val="22"/>
                <w:szCs w:val="22"/>
              </w:rPr>
            </w:pPr>
            <w:del w:id="367" w:author="Lew, Peter (CA - British Columbia)" w:date="2018-02-28T17:07:00Z">
              <w:r w:rsidDel="008A1268">
                <w:rPr>
                  <w:rFonts w:ascii="Calibri" w:hAnsi="Calibri" w:cs="Calibri"/>
                  <w:color w:val="000000"/>
                  <w:sz w:val="22"/>
                  <w:szCs w:val="22"/>
                </w:rPr>
                <w:delText>Expense Issue</w:delText>
              </w:r>
            </w:del>
          </w:p>
        </w:tc>
        <w:tc>
          <w:tcPr>
            <w:tcW w:w="2690" w:type="dxa"/>
            <w:tcPrChange w:id="368" w:author="Lew, Peter (CA - British Columbia)" w:date="2018-01-02T14:00:00Z">
              <w:tcPr>
                <w:tcW w:w="2107" w:type="dxa"/>
              </w:tcPr>
            </w:tcPrChange>
          </w:tcPr>
          <w:p w14:paraId="37A84C47" w14:textId="4A97D407" w:rsidR="007F1C03" w:rsidDel="008A1268" w:rsidRDefault="007F1C03" w:rsidP="007F1C03">
            <w:pPr>
              <w:pStyle w:val="Bodycopy"/>
              <w:rPr>
                <w:del w:id="369" w:author="Lew, Peter (CA - British Columbia)" w:date="2018-02-28T17:07:00Z"/>
                <w:color w:val="auto"/>
              </w:rPr>
            </w:pPr>
            <w:del w:id="370" w:author="Lew, Peter (CA - British Columbia)" w:date="2018-02-28T17:07:00Z">
              <w:r w:rsidDel="008A1268">
                <w:rPr>
                  <w:color w:val="auto"/>
                </w:rPr>
                <w:delText>SALE (Decrease)</w:delText>
              </w:r>
            </w:del>
          </w:p>
        </w:tc>
        <w:tc>
          <w:tcPr>
            <w:tcW w:w="2340" w:type="dxa"/>
            <w:tcPrChange w:id="371" w:author="Lew, Peter (CA - British Columbia)" w:date="2018-01-02T14:00:00Z">
              <w:tcPr>
                <w:tcW w:w="2684" w:type="dxa"/>
              </w:tcPr>
            </w:tcPrChange>
          </w:tcPr>
          <w:p w14:paraId="69715EAC" w14:textId="53AC6748" w:rsidR="007F1C03" w:rsidDel="008A1268" w:rsidRDefault="007F1C03">
            <w:pPr>
              <w:pStyle w:val="Bodycopy"/>
              <w:rPr>
                <w:del w:id="372" w:author="Lew, Peter (CA - British Columbia)" w:date="2018-02-28T17:07:00Z"/>
                <w:color w:val="auto"/>
              </w:rPr>
            </w:pPr>
            <w:del w:id="373" w:author="Lew, Peter (CA - British Columbia)" w:date="2018-02-28T17:07:00Z">
              <w:r w:rsidDel="008A1268">
                <w:rPr>
                  <w:color w:val="auto"/>
                </w:rPr>
                <w:delText xml:space="preserve">Major &gt; </w:delText>
              </w:r>
            </w:del>
            <w:del w:id="374" w:author="Lew, Peter (CA - British Columbia)" w:date="2018-01-02T14:05:00Z">
              <w:r w:rsidDel="00061B14">
                <w:rPr>
                  <w:color w:val="auto"/>
                </w:rPr>
                <w:delText>EXPENSE</w:delText>
              </w:r>
            </w:del>
          </w:p>
        </w:tc>
      </w:tr>
      <w:tr w:rsidR="007F1C03" w:rsidDel="008A1268" w14:paraId="3834A8AF" w14:textId="654F13A9" w:rsidTr="007F1C03">
        <w:trPr>
          <w:jc w:val="center"/>
          <w:del w:id="375" w:author="Lew, Peter (CA - British Columbia)" w:date="2018-02-28T17:07:00Z"/>
          <w:trPrChange w:id="376" w:author="Lew, Peter (CA - British Columbia)" w:date="2018-01-02T14:00:00Z">
            <w:trPr>
              <w:jc w:val="center"/>
            </w:trPr>
          </w:trPrChange>
        </w:trPr>
        <w:tc>
          <w:tcPr>
            <w:tcW w:w="2214" w:type="dxa"/>
            <w:tcPrChange w:id="377" w:author="Lew, Peter (CA - British Columbia)" w:date="2018-01-02T14:00:00Z">
              <w:tcPr>
                <w:tcW w:w="2337" w:type="dxa"/>
              </w:tcPr>
            </w:tcPrChange>
          </w:tcPr>
          <w:p w14:paraId="13844FAB" w14:textId="54640244" w:rsidR="007F1C03" w:rsidRPr="0074755B" w:rsidDel="008A1268" w:rsidRDefault="007F1C03" w:rsidP="007F1C03">
            <w:pPr>
              <w:pStyle w:val="BodyText"/>
              <w:rPr>
                <w:del w:id="378" w:author="Lew, Peter (CA - British Columbia)" w:date="2018-02-28T17:07:00Z"/>
                <w:rFonts w:eastAsia="Times"/>
                <w:lang w:val="en-GB"/>
              </w:rPr>
            </w:pPr>
            <w:del w:id="379" w:author="Lew, Peter (CA - British Columbia)" w:date="2018-02-28T17:07:00Z">
              <w:r w:rsidDel="008A1268">
                <w:rPr>
                  <w:rFonts w:eastAsia="Times"/>
                  <w:lang w:val="en-GB"/>
                </w:rPr>
                <w:delText>Kitting Backflush of Serialized Items</w:delText>
              </w:r>
            </w:del>
          </w:p>
        </w:tc>
        <w:tc>
          <w:tcPr>
            <w:tcW w:w="2201" w:type="dxa"/>
            <w:tcPrChange w:id="380" w:author="Lew, Peter (CA - British Columbia)" w:date="2018-01-02T14:00:00Z">
              <w:tcPr>
                <w:tcW w:w="2317" w:type="dxa"/>
              </w:tcPr>
            </w:tcPrChange>
          </w:tcPr>
          <w:p w14:paraId="1C96963D" w14:textId="1BB7CFA2" w:rsidR="007F1C03" w:rsidDel="008A1268" w:rsidRDefault="007F1C03" w:rsidP="007F1C03">
            <w:pPr>
              <w:tabs>
                <w:tab w:val="center" w:pos="1793"/>
              </w:tabs>
              <w:rPr>
                <w:del w:id="381" w:author="Lew, Peter (CA - British Columbia)" w:date="2018-02-28T17:07:00Z"/>
                <w:rFonts w:ascii="Calibri" w:hAnsi="Calibri" w:cs="Calibri"/>
                <w:color w:val="000000"/>
                <w:sz w:val="22"/>
                <w:szCs w:val="22"/>
              </w:rPr>
            </w:pPr>
            <w:del w:id="382" w:author="Lew, Peter (CA - British Columbia)" w:date="2018-02-28T17:07:00Z">
              <w:r w:rsidDel="008A1268">
                <w:rPr>
                  <w:rFonts w:ascii="Verdana" w:hAnsi="Verdana"/>
                  <w:color w:val="000000"/>
                  <w:sz w:val="18"/>
                  <w:szCs w:val="18"/>
                </w:rPr>
                <w:delText>WIP Assembly Completion</w:delText>
              </w:r>
            </w:del>
          </w:p>
        </w:tc>
        <w:tc>
          <w:tcPr>
            <w:tcW w:w="2690" w:type="dxa"/>
            <w:tcPrChange w:id="383" w:author="Lew, Peter (CA - British Columbia)" w:date="2018-01-02T14:00:00Z">
              <w:tcPr>
                <w:tcW w:w="2107" w:type="dxa"/>
              </w:tcPr>
            </w:tcPrChange>
          </w:tcPr>
          <w:p w14:paraId="580E508A" w14:textId="75A54706" w:rsidR="007F1C03" w:rsidDel="008A1268" w:rsidRDefault="007F1C03" w:rsidP="007F1C03">
            <w:pPr>
              <w:pStyle w:val="Bodycopy"/>
              <w:rPr>
                <w:del w:id="384" w:author="Lew, Peter (CA - British Columbia)" w:date="2018-02-28T17:07:00Z"/>
                <w:color w:val="auto"/>
              </w:rPr>
            </w:pPr>
            <w:del w:id="385" w:author="Lew, Peter (CA - British Columbia)" w:date="2018-02-28T17:07:00Z">
              <w:r w:rsidDel="008A1268">
                <w:rPr>
                  <w:color w:val="auto"/>
                </w:rPr>
                <w:delText>SALE (Decrease)</w:delText>
              </w:r>
            </w:del>
          </w:p>
        </w:tc>
        <w:tc>
          <w:tcPr>
            <w:tcW w:w="2340" w:type="dxa"/>
            <w:tcPrChange w:id="386" w:author="Lew, Peter (CA - British Columbia)" w:date="2018-01-02T14:00:00Z">
              <w:tcPr>
                <w:tcW w:w="2684" w:type="dxa"/>
              </w:tcPr>
            </w:tcPrChange>
          </w:tcPr>
          <w:p w14:paraId="57F8AE62" w14:textId="5D000866" w:rsidR="007F1C03" w:rsidDel="008A1268" w:rsidRDefault="007F1C03">
            <w:pPr>
              <w:pStyle w:val="Bodycopy"/>
              <w:rPr>
                <w:del w:id="387" w:author="Lew, Peter (CA - British Columbia)" w:date="2018-02-28T17:07:00Z"/>
                <w:color w:val="auto"/>
              </w:rPr>
            </w:pPr>
            <w:del w:id="388" w:author="Lew, Peter (CA - British Columbia)" w:date="2018-02-28T17:07:00Z">
              <w:r w:rsidDel="008A1268">
                <w:rPr>
                  <w:color w:val="auto"/>
                </w:rPr>
                <w:delText xml:space="preserve">DC &gt; </w:delText>
              </w:r>
            </w:del>
            <w:del w:id="389" w:author="Lew, Peter (CA - British Columbia)" w:date="2018-01-02T14:07:00Z">
              <w:r w:rsidDel="00061B14">
                <w:rPr>
                  <w:color w:val="auto"/>
                </w:rPr>
                <w:delText>KITTING ASSEMBLY</w:delText>
              </w:r>
            </w:del>
          </w:p>
        </w:tc>
      </w:tr>
    </w:tbl>
    <w:p w14:paraId="49CDA700" w14:textId="13300B81" w:rsidR="0074755B" w:rsidRDefault="0074755B" w:rsidP="0074755B">
      <w:pPr>
        <w:pStyle w:val="Bodycopy"/>
        <w:rPr>
          <w:ins w:id="390" w:author="Lew, Peter (CA - British Columbia)" w:date="2018-02-28T17:07:00Z"/>
          <w:color w:val="auto"/>
        </w:rPr>
      </w:pPr>
    </w:p>
    <w:tbl>
      <w:tblPr>
        <w:tblStyle w:val="TableGrid"/>
        <w:tblW w:w="9630" w:type="dxa"/>
        <w:tblInd w:w="-5" w:type="dxa"/>
        <w:tblLayout w:type="fixed"/>
        <w:tblLook w:val="04A0" w:firstRow="1" w:lastRow="0" w:firstColumn="1" w:lastColumn="0" w:noHBand="0" w:noVBand="1"/>
      </w:tblPr>
      <w:tblGrid>
        <w:gridCol w:w="1440"/>
        <w:gridCol w:w="2335"/>
        <w:gridCol w:w="2350"/>
        <w:gridCol w:w="1345"/>
        <w:gridCol w:w="2160"/>
      </w:tblGrid>
      <w:tr w:rsidR="008A1268" w:rsidRPr="00807BB2" w14:paraId="14FF8BF1" w14:textId="77777777" w:rsidTr="00F96170">
        <w:trPr>
          <w:ins w:id="391" w:author="Lew, Peter (CA - British Columbia)" w:date="2018-02-28T17:07:00Z"/>
        </w:trPr>
        <w:tc>
          <w:tcPr>
            <w:tcW w:w="1440" w:type="dxa"/>
          </w:tcPr>
          <w:p w14:paraId="62E9DA47" w14:textId="77777777" w:rsidR="008A1268" w:rsidRPr="00807BB2" w:rsidRDefault="008A1268" w:rsidP="00F96170">
            <w:pPr>
              <w:pStyle w:val="Bodycopy"/>
              <w:jc w:val="center"/>
              <w:rPr>
                <w:ins w:id="392" w:author="Lew, Peter (CA - British Columbia)" w:date="2018-02-28T17:07:00Z"/>
                <w:b/>
                <w:color w:val="auto"/>
              </w:rPr>
            </w:pPr>
            <w:ins w:id="393" w:author="Lew, Peter (CA - British Columbia)" w:date="2018-02-28T17:07:00Z">
              <w:r>
                <w:rPr>
                  <w:b/>
                  <w:color w:val="auto"/>
                </w:rPr>
                <w:t>Process</w:t>
              </w:r>
            </w:ins>
          </w:p>
        </w:tc>
        <w:tc>
          <w:tcPr>
            <w:tcW w:w="2335" w:type="dxa"/>
          </w:tcPr>
          <w:p w14:paraId="4067C8CF" w14:textId="77777777" w:rsidR="008A1268" w:rsidRPr="00807BB2" w:rsidRDefault="008A1268" w:rsidP="00F96170">
            <w:pPr>
              <w:pStyle w:val="Bodycopy"/>
              <w:jc w:val="center"/>
              <w:rPr>
                <w:ins w:id="394" w:author="Lew, Peter (CA - British Columbia)" w:date="2018-02-28T17:07:00Z"/>
                <w:b/>
                <w:color w:val="auto"/>
              </w:rPr>
            </w:pPr>
            <w:ins w:id="395" w:author="Lew, Peter (CA - British Columbia)" w:date="2018-02-28T17:07:00Z">
              <w:r>
                <w:rPr>
                  <w:b/>
                  <w:color w:val="auto"/>
                </w:rPr>
                <w:t>Trigger Point</w:t>
              </w:r>
            </w:ins>
          </w:p>
        </w:tc>
        <w:tc>
          <w:tcPr>
            <w:tcW w:w="2350" w:type="dxa"/>
          </w:tcPr>
          <w:p w14:paraId="688F8011" w14:textId="77777777" w:rsidR="008A1268" w:rsidRDefault="008A1268" w:rsidP="00F96170">
            <w:pPr>
              <w:pStyle w:val="Bodycopy"/>
              <w:jc w:val="center"/>
              <w:rPr>
                <w:ins w:id="396" w:author="Lew, Peter (CA - British Columbia)" w:date="2018-02-28T17:07:00Z"/>
                <w:b/>
                <w:color w:val="auto"/>
              </w:rPr>
            </w:pPr>
            <w:ins w:id="397" w:author="Lew, Peter (CA - British Columbia)" w:date="2018-02-28T17:07:00Z">
              <w:r>
                <w:rPr>
                  <w:b/>
                  <w:color w:val="auto"/>
                </w:rPr>
                <w:t>Oracle Transaction Type</w:t>
              </w:r>
            </w:ins>
          </w:p>
        </w:tc>
        <w:tc>
          <w:tcPr>
            <w:tcW w:w="1345" w:type="dxa"/>
          </w:tcPr>
          <w:p w14:paraId="64310854" w14:textId="77777777" w:rsidR="008A1268" w:rsidRPr="00807BB2" w:rsidRDefault="008A1268" w:rsidP="00F96170">
            <w:pPr>
              <w:pStyle w:val="Bodycopy"/>
              <w:jc w:val="center"/>
              <w:rPr>
                <w:ins w:id="398" w:author="Lew, Peter (CA - British Columbia)" w:date="2018-02-28T17:07:00Z"/>
                <w:b/>
                <w:color w:val="auto"/>
              </w:rPr>
            </w:pPr>
            <w:ins w:id="399" w:author="Lew, Peter (CA - British Columbia)" w:date="2018-02-28T17:07:00Z">
              <w:r>
                <w:rPr>
                  <w:b/>
                  <w:color w:val="auto"/>
                </w:rPr>
                <w:t>POS Transaction Type</w:t>
              </w:r>
            </w:ins>
          </w:p>
        </w:tc>
        <w:tc>
          <w:tcPr>
            <w:tcW w:w="2160" w:type="dxa"/>
          </w:tcPr>
          <w:p w14:paraId="48197DE5" w14:textId="77777777" w:rsidR="008A1268" w:rsidRDefault="008A1268" w:rsidP="00F96170">
            <w:pPr>
              <w:pStyle w:val="Bodycopy"/>
              <w:jc w:val="center"/>
              <w:rPr>
                <w:ins w:id="400" w:author="Lew, Peter (CA - British Columbia)" w:date="2018-02-28T17:07:00Z"/>
                <w:b/>
                <w:color w:val="auto"/>
              </w:rPr>
            </w:pPr>
            <w:ins w:id="401" w:author="Lew, Peter (CA - British Columbia)" w:date="2018-02-28T17:07:00Z">
              <w:r>
                <w:rPr>
                  <w:b/>
                  <w:color w:val="auto"/>
                </w:rPr>
                <w:t>Logfire Location</w:t>
              </w:r>
            </w:ins>
          </w:p>
        </w:tc>
      </w:tr>
      <w:tr w:rsidR="008A1268" w14:paraId="3C75EC59" w14:textId="77777777" w:rsidTr="00F96170">
        <w:trPr>
          <w:ins w:id="402" w:author="Lew, Peter (CA - British Columbia)" w:date="2018-02-28T17:07:00Z"/>
        </w:trPr>
        <w:tc>
          <w:tcPr>
            <w:tcW w:w="1440" w:type="dxa"/>
          </w:tcPr>
          <w:p w14:paraId="2AA8568C" w14:textId="77777777" w:rsidR="008A1268" w:rsidRPr="0074755B" w:rsidRDefault="008A1268" w:rsidP="008A1268">
            <w:pPr>
              <w:pStyle w:val="BodyText"/>
              <w:rPr>
                <w:ins w:id="403" w:author="Lew, Peter (CA - British Columbia)" w:date="2018-02-28T17:07:00Z"/>
                <w:rFonts w:eastAsia="Times"/>
                <w:lang w:val="en-GB"/>
              </w:rPr>
            </w:pPr>
            <w:ins w:id="404" w:author="Lew, Peter (CA - British Columbia)" w:date="2018-02-28T17:07:00Z">
              <w:r>
                <w:rPr>
                  <w:rFonts w:eastAsia="Times"/>
                  <w:lang w:val="en-GB"/>
                </w:rPr>
                <w:t>CPE Fulfilment Major to Minor</w:t>
              </w:r>
            </w:ins>
          </w:p>
        </w:tc>
        <w:tc>
          <w:tcPr>
            <w:tcW w:w="2335" w:type="dxa"/>
          </w:tcPr>
          <w:p w14:paraId="170D02F7" w14:textId="77777777" w:rsidR="008A1268" w:rsidRDefault="008A1268" w:rsidP="008A1268">
            <w:pPr>
              <w:tabs>
                <w:tab w:val="center" w:pos="1793"/>
              </w:tabs>
              <w:rPr>
                <w:ins w:id="405" w:author="Lew, Peter (CA - British Columbia)" w:date="2018-02-28T17:07:00Z"/>
                <w:rFonts w:ascii="Calibri" w:hAnsi="Calibri" w:cs="Calibri"/>
                <w:color w:val="000000"/>
                <w:sz w:val="22"/>
                <w:szCs w:val="22"/>
              </w:rPr>
            </w:pPr>
            <w:ins w:id="406" w:author="Lew, Peter (CA - British Columbia)" w:date="2018-02-28T17:07:00Z">
              <w:r>
                <w:rPr>
                  <w:rFonts w:ascii="Calibri" w:hAnsi="Calibri" w:cs="Calibri"/>
                  <w:color w:val="000000"/>
                  <w:sz w:val="22"/>
                  <w:szCs w:val="22"/>
                </w:rPr>
                <w:t>Auto Receipt of Transfer Order from Major to Minor Org</w:t>
              </w:r>
            </w:ins>
          </w:p>
        </w:tc>
        <w:tc>
          <w:tcPr>
            <w:tcW w:w="2350" w:type="dxa"/>
          </w:tcPr>
          <w:p w14:paraId="693789DB" w14:textId="0D3606C0" w:rsidR="008A1268" w:rsidRPr="008A1268" w:rsidRDefault="008A1268" w:rsidP="008A1268">
            <w:pPr>
              <w:pStyle w:val="Bodycopy"/>
              <w:rPr>
                <w:ins w:id="407" w:author="Lew, Peter (CA - British Columbia)" w:date="2018-02-28T17:07:00Z"/>
                <w:rFonts w:ascii="Calibri" w:eastAsia="Times New Roman" w:hAnsi="Calibri" w:cs="Calibri"/>
                <w:sz w:val="22"/>
                <w:szCs w:val="22"/>
                <w:lang w:val="en-US"/>
                <w:rPrChange w:id="408" w:author="Lew, Peter (CA - British Columbia)" w:date="2018-02-28T17:08:00Z">
                  <w:rPr>
                    <w:ins w:id="409" w:author="Lew, Peter (CA - British Columbia)" w:date="2018-02-28T17:07:00Z"/>
                    <w:color w:val="auto"/>
                  </w:rPr>
                </w:rPrChange>
              </w:rPr>
            </w:pPr>
            <w:ins w:id="410" w:author="Lew, Peter (CA - British Columbia)" w:date="2018-02-28T17:07:00Z">
              <w:r w:rsidRPr="008A1268">
                <w:rPr>
                  <w:rFonts w:ascii="Calibri" w:eastAsia="Times New Roman" w:hAnsi="Calibri" w:cs="Calibri"/>
                  <w:sz w:val="22"/>
                  <w:szCs w:val="22"/>
                  <w:lang w:val="en-US"/>
                  <w:rPrChange w:id="411" w:author="Lew, Peter (CA - British Columbia)" w:date="2018-02-28T17:08:00Z">
                    <w:rPr>
                      <w:color w:val="auto"/>
                      <w:highlight w:val="green"/>
                    </w:rPr>
                  </w:rPrChange>
                </w:rPr>
                <w:t>Transfer Order Interorganization Transfer (where Organization_ID flexfield ATTRIBUTE3 is YES and transaction quantity is positive.</w:t>
              </w:r>
            </w:ins>
          </w:p>
        </w:tc>
        <w:tc>
          <w:tcPr>
            <w:tcW w:w="1345" w:type="dxa"/>
          </w:tcPr>
          <w:p w14:paraId="12B08561" w14:textId="603C87FA" w:rsidR="008A1268" w:rsidRPr="008A1268" w:rsidRDefault="008A1268" w:rsidP="008A1268">
            <w:pPr>
              <w:pStyle w:val="Bodycopy"/>
              <w:rPr>
                <w:ins w:id="412" w:author="Lew, Peter (CA - British Columbia)" w:date="2018-02-28T17:07:00Z"/>
                <w:rFonts w:ascii="Calibri" w:eastAsia="Times New Roman" w:hAnsi="Calibri" w:cs="Calibri"/>
                <w:sz w:val="22"/>
                <w:szCs w:val="22"/>
                <w:lang w:val="en-US"/>
                <w:rPrChange w:id="413" w:author="Lew, Peter (CA - British Columbia)" w:date="2018-02-28T17:08:00Z">
                  <w:rPr>
                    <w:ins w:id="414" w:author="Lew, Peter (CA - British Columbia)" w:date="2018-02-28T17:07:00Z"/>
                    <w:color w:val="auto"/>
                  </w:rPr>
                </w:rPrChange>
              </w:rPr>
            </w:pPr>
            <w:ins w:id="415" w:author="Lew, Peter (CA - British Columbia)" w:date="2018-02-28T17:07:00Z">
              <w:r w:rsidRPr="008A1268">
                <w:rPr>
                  <w:rFonts w:ascii="Calibri" w:eastAsia="Times New Roman" w:hAnsi="Calibri" w:cs="Calibri"/>
                  <w:sz w:val="22"/>
                  <w:szCs w:val="22"/>
                  <w:lang w:val="en-US"/>
                  <w:rPrChange w:id="416" w:author="Lew, Peter (CA - British Columbia)" w:date="2018-02-28T17:08:00Z">
                    <w:rPr>
                      <w:color w:val="auto"/>
                    </w:rPr>
                  </w:rPrChange>
                </w:rPr>
                <w:t>RETURN (Increase)</w:t>
              </w:r>
            </w:ins>
          </w:p>
        </w:tc>
        <w:tc>
          <w:tcPr>
            <w:tcW w:w="2160" w:type="dxa"/>
          </w:tcPr>
          <w:p w14:paraId="18F9A685" w14:textId="5EBDF869" w:rsidR="008A1268" w:rsidRPr="008A1268" w:rsidRDefault="008A1268" w:rsidP="008A1268">
            <w:pPr>
              <w:pStyle w:val="Bodycopy"/>
              <w:rPr>
                <w:ins w:id="417" w:author="Lew, Peter (CA - British Columbia)" w:date="2018-02-28T17:07:00Z"/>
                <w:rFonts w:ascii="Calibri" w:eastAsia="Times New Roman" w:hAnsi="Calibri" w:cs="Calibri"/>
                <w:sz w:val="22"/>
                <w:szCs w:val="22"/>
                <w:lang w:val="en-US"/>
                <w:rPrChange w:id="418" w:author="Lew, Peter (CA - British Columbia)" w:date="2018-02-28T17:08:00Z">
                  <w:rPr>
                    <w:ins w:id="419" w:author="Lew, Peter (CA - British Columbia)" w:date="2018-02-28T17:07:00Z"/>
                    <w:color w:val="auto"/>
                  </w:rPr>
                </w:rPrChange>
              </w:rPr>
            </w:pPr>
            <w:ins w:id="420" w:author="Lew, Peter (CA - British Columbia)" w:date="2018-02-28T17:07:00Z">
              <w:r w:rsidRPr="008A1268">
                <w:rPr>
                  <w:rFonts w:ascii="Calibri" w:eastAsia="Times New Roman" w:hAnsi="Calibri" w:cs="Calibri"/>
                  <w:sz w:val="22"/>
                  <w:szCs w:val="22"/>
                  <w:lang w:val="en-US"/>
                  <w:rPrChange w:id="421" w:author="Lew, Peter (CA - British Columbia)" w:date="2018-02-28T17:08:00Z">
                    <w:rPr>
                      <w:color w:val="auto"/>
                    </w:rPr>
                  </w:rPrChange>
                </w:rPr>
                <w:t>Minor &gt; “S002”</w:t>
              </w:r>
            </w:ins>
          </w:p>
        </w:tc>
      </w:tr>
      <w:tr w:rsidR="008A1268" w:rsidRPr="00F24516" w14:paraId="7D75AFBE" w14:textId="77777777" w:rsidTr="00F96170">
        <w:trPr>
          <w:ins w:id="422" w:author="Lew, Peter (CA - British Columbia)" w:date="2018-02-28T17:07:00Z"/>
        </w:trPr>
        <w:tc>
          <w:tcPr>
            <w:tcW w:w="1440" w:type="dxa"/>
          </w:tcPr>
          <w:p w14:paraId="12F8D65F" w14:textId="77777777" w:rsidR="008A1268" w:rsidRPr="005E532D" w:rsidRDefault="008A1268" w:rsidP="008A1268">
            <w:pPr>
              <w:pStyle w:val="BodyText"/>
              <w:rPr>
                <w:ins w:id="423" w:author="Lew, Peter (CA - British Columbia)" w:date="2018-02-28T17:07:00Z"/>
                <w:rFonts w:eastAsia="Times"/>
                <w:lang w:val="en-GB"/>
              </w:rPr>
            </w:pPr>
            <w:ins w:id="424" w:author="Lew, Peter (CA - British Columbia)" w:date="2018-02-28T17:07:00Z">
              <w:r w:rsidRPr="005E532D">
                <w:rPr>
                  <w:rFonts w:eastAsia="Times"/>
                  <w:lang w:val="en-GB"/>
                </w:rPr>
                <w:t>CPE Fulfilment Major/Minor to Tech</w:t>
              </w:r>
            </w:ins>
          </w:p>
        </w:tc>
        <w:tc>
          <w:tcPr>
            <w:tcW w:w="2335" w:type="dxa"/>
          </w:tcPr>
          <w:p w14:paraId="6F44AB4A" w14:textId="77777777" w:rsidR="008A1268" w:rsidRPr="005E532D" w:rsidRDefault="008A1268" w:rsidP="008A1268">
            <w:pPr>
              <w:tabs>
                <w:tab w:val="center" w:pos="1793"/>
              </w:tabs>
              <w:rPr>
                <w:ins w:id="425" w:author="Lew, Peter (CA - British Columbia)" w:date="2018-02-28T17:07:00Z"/>
                <w:rFonts w:ascii="Calibri" w:hAnsi="Calibri" w:cs="Calibri"/>
                <w:color w:val="000000"/>
                <w:sz w:val="22"/>
                <w:szCs w:val="22"/>
              </w:rPr>
            </w:pPr>
            <w:ins w:id="426" w:author="Lew, Peter (CA - British Columbia)" w:date="2018-02-28T17:07:00Z">
              <w:r w:rsidRPr="005E532D">
                <w:rPr>
                  <w:rFonts w:ascii="Calibri" w:hAnsi="Calibri" w:cs="Calibri"/>
                  <w:color w:val="000000"/>
                  <w:sz w:val="22"/>
                  <w:szCs w:val="22"/>
                </w:rPr>
                <w:t>Direct Org Transfer from Major/Minor Org to Tech</w:t>
              </w:r>
            </w:ins>
          </w:p>
        </w:tc>
        <w:tc>
          <w:tcPr>
            <w:tcW w:w="2350" w:type="dxa"/>
          </w:tcPr>
          <w:p w14:paraId="386C193D" w14:textId="62A6D808" w:rsidR="008A1268" w:rsidRPr="008A1268" w:rsidRDefault="008A1268" w:rsidP="008A1268">
            <w:pPr>
              <w:pStyle w:val="Bodycopy"/>
              <w:rPr>
                <w:ins w:id="427" w:author="Lew, Peter (CA - British Columbia)" w:date="2018-02-28T17:07:00Z"/>
                <w:rFonts w:ascii="Calibri" w:eastAsia="Times New Roman" w:hAnsi="Calibri" w:cs="Calibri"/>
                <w:sz w:val="22"/>
                <w:szCs w:val="22"/>
                <w:lang w:val="en-US"/>
                <w:rPrChange w:id="428" w:author="Lew, Peter (CA - British Columbia)" w:date="2018-02-28T17:08:00Z">
                  <w:rPr>
                    <w:ins w:id="429" w:author="Lew, Peter (CA - British Columbia)" w:date="2018-02-28T17:07:00Z"/>
                    <w:color w:val="auto"/>
                  </w:rPr>
                </w:rPrChange>
              </w:rPr>
            </w:pPr>
            <w:ins w:id="430" w:author="Lew, Peter (CA - British Columbia)" w:date="2018-02-28T17:07:00Z">
              <w:r w:rsidRPr="008A1268">
                <w:rPr>
                  <w:rFonts w:ascii="Calibri" w:eastAsia="Times New Roman" w:hAnsi="Calibri" w:cs="Calibri"/>
                  <w:sz w:val="22"/>
                  <w:szCs w:val="22"/>
                  <w:lang w:val="en-US"/>
                  <w:rPrChange w:id="431" w:author="Lew, Peter (CA - British Columbia)" w:date="2018-02-28T17:08:00Z">
                    <w:rPr>
                      <w:color w:val="auto"/>
                    </w:rPr>
                  </w:rPrChange>
                </w:rPr>
                <w:t>Whse to Float</w:t>
              </w:r>
            </w:ins>
          </w:p>
        </w:tc>
        <w:tc>
          <w:tcPr>
            <w:tcW w:w="1345" w:type="dxa"/>
          </w:tcPr>
          <w:p w14:paraId="26110D9B" w14:textId="4F63C67B" w:rsidR="008A1268" w:rsidRPr="008A1268" w:rsidRDefault="008A1268" w:rsidP="008A1268">
            <w:pPr>
              <w:pStyle w:val="Bodycopy"/>
              <w:rPr>
                <w:ins w:id="432" w:author="Lew, Peter (CA - British Columbia)" w:date="2018-02-28T17:07:00Z"/>
                <w:rFonts w:ascii="Calibri" w:eastAsia="Times New Roman" w:hAnsi="Calibri" w:cs="Calibri"/>
                <w:sz w:val="22"/>
                <w:szCs w:val="22"/>
                <w:lang w:val="en-US"/>
                <w:rPrChange w:id="433" w:author="Lew, Peter (CA - British Columbia)" w:date="2018-02-28T17:08:00Z">
                  <w:rPr>
                    <w:ins w:id="434" w:author="Lew, Peter (CA - British Columbia)" w:date="2018-02-28T17:07:00Z"/>
                    <w:color w:val="auto"/>
                  </w:rPr>
                </w:rPrChange>
              </w:rPr>
            </w:pPr>
            <w:ins w:id="435" w:author="Lew, Peter (CA - British Columbia)" w:date="2018-02-28T17:07:00Z">
              <w:r w:rsidRPr="008A1268">
                <w:rPr>
                  <w:rFonts w:ascii="Calibri" w:eastAsia="Times New Roman" w:hAnsi="Calibri" w:cs="Calibri"/>
                  <w:sz w:val="22"/>
                  <w:szCs w:val="22"/>
                  <w:lang w:val="en-US"/>
                  <w:rPrChange w:id="436" w:author="Lew, Peter (CA - British Columbia)" w:date="2018-02-28T17:08:00Z">
                    <w:rPr>
                      <w:color w:val="auto"/>
                    </w:rPr>
                  </w:rPrChange>
                </w:rPr>
                <w:t>SALE (Decrease)</w:t>
              </w:r>
            </w:ins>
          </w:p>
        </w:tc>
        <w:tc>
          <w:tcPr>
            <w:tcW w:w="2160" w:type="dxa"/>
          </w:tcPr>
          <w:p w14:paraId="7743C1FB" w14:textId="583BED33" w:rsidR="008A1268" w:rsidRPr="008A1268" w:rsidRDefault="008A1268" w:rsidP="008A1268">
            <w:pPr>
              <w:pStyle w:val="Bodycopy"/>
              <w:rPr>
                <w:ins w:id="437" w:author="Lew, Peter (CA - British Columbia)" w:date="2018-02-28T17:07:00Z"/>
                <w:rFonts w:ascii="Calibri" w:eastAsia="Times New Roman" w:hAnsi="Calibri" w:cs="Calibri"/>
                <w:sz w:val="22"/>
                <w:szCs w:val="22"/>
                <w:lang w:val="en-US"/>
                <w:rPrChange w:id="438" w:author="Lew, Peter (CA - British Columbia)" w:date="2018-02-28T17:08:00Z">
                  <w:rPr>
                    <w:ins w:id="439" w:author="Lew, Peter (CA - British Columbia)" w:date="2018-02-28T17:07:00Z"/>
                    <w:color w:val="auto"/>
                  </w:rPr>
                </w:rPrChange>
              </w:rPr>
            </w:pPr>
            <w:ins w:id="440" w:author="Lew, Peter (CA - British Columbia)" w:date="2018-02-28T17:07:00Z">
              <w:r w:rsidRPr="008A1268">
                <w:rPr>
                  <w:rFonts w:ascii="Calibri" w:eastAsia="Times New Roman" w:hAnsi="Calibri" w:cs="Calibri"/>
                  <w:sz w:val="22"/>
                  <w:szCs w:val="22"/>
                  <w:lang w:val="en-US"/>
                  <w:rPrChange w:id="441" w:author="Lew, Peter (CA - British Columbia)" w:date="2018-02-28T17:08:00Z">
                    <w:rPr>
                      <w:color w:val="auto"/>
                    </w:rPr>
                  </w:rPrChange>
                </w:rPr>
                <w:t>Major/Minor &gt; “</w:t>
              </w:r>
              <w:r w:rsidRPr="008A1268">
                <w:rPr>
                  <w:rFonts w:ascii="Calibri" w:eastAsia="Times New Roman" w:hAnsi="Calibri" w:cs="Calibri"/>
                  <w:sz w:val="22"/>
                  <w:szCs w:val="22"/>
                  <w:lang w:val="en-US"/>
                  <w:rPrChange w:id="442" w:author="Lew, Peter (CA - British Columbia)" w:date="2018-02-28T17:08:00Z">
                    <w:rPr/>
                  </w:rPrChange>
                </w:rPr>
                <w:t>S002</w:t>
              </w:r>
              <w:r w:rsidRPr="008A1268">
                <w:rPr>
                  <w:rFonts w:ascii="Calibri" w:eastAsia="Times New Roman" w:hAnsi="Calibri" w:cs="Calibri"/>
                  <w:sz w:val="22"/>
                  <w:szCs w:val="22"/>
                  <w:lang w:val="en-US"/>
                  <w:rPrChange w:id="443" w:author="Lew, Peter (CA - British Columbia)" w:date="2018-02-28T17:08:00Z">
                    <w:rPr>
                      <w:color w:val="auto"/>
                    </w:rPr>
                  </w:rPrChange>
                </w:rPr>
                <w:t>”</w:t>
              </w:r>
            </w:ins>
          </w:p>
        </w:tc>
      </w:tr>
      <w:tr w:rsidR="008A1268" w:rsidRPr="00F24516" w14:paraId="56B63068" w14:textId="77777777" w:rsidTr="00F96170">
        <w:trPr>
          <w:ins w:id="444" w:author="Lew, Peter (CA - British Columbia)" w:date="2018-02-28T17:07:00Z"/>
        </w:trPr>
        <w:tc>
          <w:tcPr>
            <w:tcW w:w="1440" w:type="dxa"/>
          </w:tcPr>
          <w:p w14:paraId="26E40C14" w14:textId="77777777" w:rsidR="008A1268" w:rsidRPr="005E532D" w:rsidRDefault="008A1268" w:rsidP="008A1268">
            <w:pPr>
              <w:pStyle w:val="BodyText"/>
              <w:rPr>
                <w:ins w:id="445" w:author="Lew, Peter (CA - British Columbia)" w:date="2018-02-28T17:07:00Z"/>
                <w:rFonts w:eastAsia="Times"/>
                <w:lang w:val="en-GB"/>
              </w:rPr>
            </w:pPr>
            <w:ins w:id="446" w:author="Lew, Peter (CA - British Columbia)" w:date="2018-02-28T17:07:00Z">
              <w:r w:rsidRPr="005E532D">
                <w:rPr>
                  <w:rFonts w:eastAsia="Times"/>
                  <w:lang w:val="en-GB"/>
                </w:rPr>
                <w:t>CPE Return Tech to Minor/Major</w:t>
              </w:r>
            </w:ins>
          </w:p>
        </w:tc>
        <w:tc>
          <w:tcPr>
            <w:tcW w:w="2335" w:type="dxa"/>
          </w:tcPr>
          <w:p w14:paraId="15B01F14" w14:textId="77777777" w:rsidR="008A1268" w:rsidRPr="005E532D" w:rsidRDefault="008A1268" w:rsidP="008A1268">
            <w:pPr>
              <w:tabs>
                <w:tab w:val="center" w:pos="1793"/>
              </w:tabs>
              <w:rPr>
                <w:ins w:id="447" w:author="Lew, Peter (CA - British Columbia)" w:date="2018-02-28T17:07:00Z"/>
                <w:rFonts w:ascii="Calibri" w:hAnsi="Calibri" w:cs="Calibri"/>
                <w:color w:val="000000"/>
                <w:sz w:val="22"/>
                <w:szCs w:val="22"/>
              </w:rPr>
            </w:pPr>
            <w:ins w:id="448" w:author="Lew, Peter (CA - British Columbia)" w:date="2018-02-28T17:07:00Z">
              <w:r w:rsidRPr="005E532D">
                <w:rPr>
                  <w:rFonts w:ascii="Calibri" w:hAnsi="Calibri" w:cs="Calibri"/>
                  <w:color w:val="000000"/>
                  <w:sz w:val="22"/>
                  <w:szCs w:val="22"/>
                </w:rPr>
                <w:t>Direct Org Transfer from Tech to Minor/Major</w:t>
              </w:r>
            </w:ins>
          </w:p>
        </w:tc>
        <w:tc>
          <w:tcPr>
            <w:tcW w:w="2350" w:type="dxa"/>
          </w:tcPr>
          <w:p w14:paraId="20A50481" w14:textId="53C288C5" w:rsidR="008A1268" w:rsidRPr="008A1268" w:rsidRDefault="008A1268" w:rsidP="008A1268">
            <w:pPr>
              <w:pStyle w:val="Bodycopy"/>
              <w:rPr>
                <w:ins w:id="449" w:author="Lew, Peter (CA - British Columbia)" w:date="2018-02-28T17:07:00Z"/>
                <w:rFonts w:ascii="Calibri" w:eastAsia="Times New Roman" w:hAnsi="Calibri" w:cs="Calibri"/>
                <w:sz w:val="22"/>
                <w:szCs w:val="22"/>
                <w:lang w:val="en-US"/>
                <w:rPrChange w:id="450" w:author="Lew, Peter (CA - British Columbia)" w:date="2018-02-28T17:08:00Z">
                  <w:rPr>
                    <w:ins w:id="451" w:author="Lew, Peter (CA - British Columbia)" w:date="2018-02-28T17:07:00Z"/>
                    <w:color w:val="auto"/>
                  </w:rPr>
                </w:rPrChange>
              </w:rPr>
            </w:pPr>
            <w:ins w:id="452" w:author="Lew, Peter (CA - British Columbia)" w:date="2018-02-28T17:07:00Z">
              <w:r w:rsidRPr="008A1268">
                <w:rPr>
                  <w:rFonts w:ascii="Calibri" w:eastAsia="Times New Roman" w:hAnsi="Calibri" w:cs="Calibri"/>
                  <w:sz w:val="22"/>
                  <w:szCs w:val="22"/>
                  <w:lang w:val="en-US"/>
                  <w:rPrChange w:id="453" w:author="Lew, Peter (CA - British Columbia)" w:date="2018-02-28T17:08:00Z">
                    <w:rPr>
                      <w:color w:val="auto"/>
                    </w:rPr>
                  </w:rPrChange>
                </w:rPr>
                <w:t>Float to Whse</w:t>
              </w:r>
            </w:ins>
          </w:p>
        </w:tc>
        <w:tc>
          <w:tcPr>
            <w:tcW w:w="1345" w:type="dxa"/>
          </w:tcPr>
          <w:p w14:paraId="75AA9237" w14:textId="1D58371C" w:rsidR="008A1268" w:rsidRPr="008A1268" w:rsidRDefault="008A1268" w:rsidP="008A1268">
            <w:pPr>
              <w:pStyle w:val="Bodycopy"/>
              <w:rPr>
                <w:ins w:id="454" w:author="Lew, Peter (CA - British Columbia)" w:date="2018-02-28T17:07:00Z"/>
                <w:rFonts w:ascii="Calibri" w:eastAsia="Times New Roman" w:hAnsi="Calibri" w:cs="Calibri"/>
                <w:sz w:val="22"/>
                <w:szCs w:val="22"/>
                <w:lang w:val="en-US"/>
                <w:rPrChange w:id="455" w:author="Lew, Peter (CA - British Columbia)" w:date="2018-02-28T17:08:00Z">
                  <w:rPr>
                    <w:ins w:id="456" w:author="Lew, Peter (CA - British Columbia)" w:date="2018-02-28T17:07:00Z"/>
                    <w:color w:val="auto"/>
                  </w:rPr>
                </w:rPrChange>
              </w:rPr>
            </w:pPr>
            <w:ins w:id="457" w:author="Lew, Peter (CA - British Columbia)" w:date="2018-02-28T17:07:00Z">
              <w:r w:rsidRPr="008A1268">
                <w:rPr>
                  <w:rFonts w:ascii="Calibri" w:eastAsia="Times New Roman" w:hAnsi="Calibri" w:cs="Calibri"/>
                  <w:sz w:val="22"/>
                  <w:szCs w:val="22"/>
                  <w:lang w:val="en-US"/>
                  <w:rPrChange w:id="458" w:author="Lew, Peter (CA - British Columbia)" w:date="2018-02-28T17:08:00Z">
                    <w:rPr>
                      <w:color w:val="auto"/>
                    </w:rPr>
                  </w:rPrChange>
                </w:rPr>
                <w:t>RETURN (Increase)</w:t>
              </w:r>
            </w:ins>
          </w:p>
        </w:tc>
        <w:tc>
          <w:tcPr>
            <w:tcW w:w="2160" w:type="dxa"/>
          </w:tcPr>
          <w:p w14:paraId="2BB84184" w14:textId="40013668" w:rsidR="008A1268" w:rsidRPr="008A1268" w:rsidRDefault="008A1268" w:rsidP="008A1268">
            <w:pPr>
              <w:pStyle w:val="Bodycopy"/>
              <w:rPr>
                <w:ins w:id="459" w:author="Lew, Peter (CA - British Columbia)" w:date="2018-02-28T17:07:00Z"/>
                <w:rFonts w:ascii="Calibri" w:eastAsia="Times New Roman" w:hAnsi="Calibri" w:cs="Calibri"/>
                <w:sz w:val="22"/>
                <w:szCs w:val="22"/>
                <w:lang w:val="en-US"/>
                <w:rPrChange w:id="460" w:author="Lew, Peter (CA - British Columbia)" w:date="2018-02-28T17:08:00Z">
                  <w:rPr>
                    <w:ins w:id="461" w:author="Lew, Peter (CA - British Columbia)" w:date="2018-02-28T17:07:00Z"/>
                    <w:color w:val="auto"/>
                  </w:rPr>
                </w:rPrChange>
              </w:rPr>
            </w:pPr>
            <w:ins w:id="462" w:author="Lew, Peter (CA - British Columbia)" w:date="2018-02-28T17:07:00Z">
              <w:r w:rsidRPr="008A1268">
                <w:rPr>
                  <w:rFonts w:ascii="Calibri" w:eastAsia="Times New Roman" w:hAnsi="Calibri" w:cs="Calibri"/>
                  <w:sz w:val="22"/>
                  <w:szCs w:val="22"/>
                  <w:lang w:val="en-US"/>
                  <w:rPrChange w:id="463" w:author="Lew, Peter (CA - British Columbia)" w:date="2018-02-28T17:08:00Z">
                    <w:rPr>
                      <w:color w:val="auto"/>
                    </w:rPr>
                  </w:rPrChange>
                </w:rPr>
                <w:t>Minor/Major &gt; “</w:t>
              </w:r>
            </w:ins>
            <w:ins w:id="464" w:author="Lew, Peter (CA - British Columbia)" w:date="2018-03-06T10:45:00Z">
              <w:r w:rsidR="0059578A">
                <w:rPr>
                  <w:rFonts w:ascii="Calibri" w:eastAsia="Times New Roman" w:hAnsi="Calibri" w:cs="Calibri"/>
                  <w:sz w:val="22"/>
                  <w:szCs w:val="22"/>
                  <w:lang w:val="en-US"/>
                </w:rPr>
                <w:t>RT002</w:t>
              </w:r>
            </w:ins>
            <w:ins w:id="465" w:author="Lew, Peter (CA - British Columbia)" w:date="2018-02-28T17:07:00Z">
              <w:r w:rsidRPr="008A1268">
                <w:rPr>
                  <w:rFonts w:ascii="Calibri" w:eastAsia="Times New Roman" w:hAnsi="Calibri" w:cs="Calibri"/>
                  <w:sz w:val="22"/>
                  <w:szCs w:val="22"/>
                  <w:lang w:val="en-US"/>
                  <w:rPrChange w:id="466" w:author="Lew, Peter (CA - British Columbia)" w:date="2018-02-28T17:08:00Z">
                    <w:rPr>
                      <w:color w:val="auto"/>
                    </w:rPr>
                  </w:rPrChange>
                </w:rPr>
                <w:t>”</w:t>
              </w:r>
            </w:ins>
          </w:p>
        </w:tc>
      </w:tr>
      <w:tr w:rsidR="008A1268" w:rsidRPr="00F24516" w14:paraId="4A8AFC6A" w14:textId="77777777" w:rsidTr="00F96170">
        <w:trPr>
          <w:trHeight w:val="399"/>
          <w:ins w:id="467" w:author="Lew, Peter (CA - British Columbia)" w:date="2018-02-28T17:07:00Z"/>
        </w:trPr>
        <w:tc>
          <w:tcPr>
            <w:tcW w:w="1440" w:type="dxa"/>
            <w:vMerge w:val="restart"/>
          </w:tcPr>
          <w:p w14:paraId="266BDC40" w14:textId="77777777" w:rsidR="008A1268" w:rsidRPr="0059578A" w:rsidRDefault="008A1268" w:rsidP="008A1268">
            <w:pPr>
              <w:pStyle w:val="BodyText"/>
              <w:rPr>
                <w:ins w:id="468" w:author="Lew, Peter (CA - British Columbia)" w:date="2018-02-28T17:07:00Z"/>
                <w:rFonts w:eastAsia="Times"/>
                <w:strike/>
                <w:lang w:val="en-GB"/>
                <w:rPrChange w:id="469" w:author="Lew, Peter (CA - British Columbia)" w:date="2018-03-06T10:48:00Z">
                  <w:rPr>
                    <w:ins w:id="470" w:author="Lew, Peter (CA - British Columbia)" w:date="2018-02-28T17:07:00Z"/>
                    <w:rFonts w:eastAsia="Times"/>
                    <w:lang w:val="en-GB"/>
                  </w:rPr>
                </w:rPrChange>
              </w:rPr>
            </w:pPr>
            <w:ins w:id="471" w:author="Lew, Peter (CA - British Columbia)" w:date="2018-02-28T17:07:00Z">
              <w:r w:rsidRPr="0059578A">
                <w:rPr>
                  <w:rFonts w:eastAsia="Times"/>
                  <w:strike/>
                  <w:lang w:val="en-GB"/>
                  <w:rPrChange w:id="472" w:author="Lew, Peter (CA - British Columbia)" w:date="2018-03-06T10:48:00Z">
                    <w:rPr>
                      <w:rFonts w:eastAsia="Times"/>
                      <w:lang w:val="en-GB"/>
                    </w:rPr>
                  </w:rPrChange>
                </w:rPr>
                <w:t>CPE Return Minor to Minor/Major</w:t>
              </w:r>
            </w:ins>
          </w:p>
        </w:tc>
        <w:tc>
          <w:tcPr>
            <w:tcW w:w="2335" w:type="dxa"/>
            <w:vMerge w:val="restart"/>
          </w:tcPr>
          <w:p w14:paraId="12ED4E42" w14:textId="77777777" w:rsidR="008A1268" w:rsidRPr="0059578A" w:rsidRDefault="008A1268" w:rsidP="008A1268">
            <w:pPr>
              <w:tabs>
                <w:tab w:val="center" w:pos="1793"/>
              </w:tabs>
              <w:rPr>
                <w:ins w:id="473" w:author="Lew, Peter (CA - British Columbia)" w:date="2018-02-28T17:07:00Z"/>
                <w:rFonts w:ascii="Calibri" w:hAnsi="Calibri" w:cs="Calibri"/>
                <w:strike/>
                <w:color w:val="000000"/>
                <w:sz w:val="22"/>
                <w:szCs w:val="22"/>
                <w:rPrChange w:id="474" w:author="Lew, Peter (CA - British Columbia)" w:date="2018-03-06T10:48:00Z">
                  <w:rPr>
                    <w:ins w:id="475" w:author="Lew, Peter (CA - British Columbia)" w:date="2018-02-28T17:07:00Z"/>
                    <w:rFonts w:ascii="Calibri" w:hAnsi="Calibri" w:cs="Calibri"/>
                    <w:color w:val="000000"/>
                    <w:sz w:val="22"/>
                    <w:szCs w:val="22"/>
                  </w:rPr>
                </w:rPrChange>
              </w:rPr>
            </w:pPr>
            <w:ins w:id="476" w:author="Lew, Peter (CA - British Columbia)" w:date="2018-02-28T17:07:00Z">
              <w:r w:rsidRPr="0059578A">
                <w:rPr>
                  <w:rFonts w:ascii="Calibri" w:hAnsi="Calibri" w:cs="Calibri"/>
                  <w:strike/>
                  <w:color w:val="000000"/>
                  <w:sz w:val="22"/>
                  <w:szCs w:val="22"/>
                  <w:rPrChange w:id="477" w:author="Lew, Peter (CA - British Columbia)" w:date="2018-03-06T10:48:00Z">
                    <w:rPr>
                      <w:rFonts w:ascii="Calibri" w:hAnsi="Calibri" w:cs="Calibri"/>
                      <w:color w:val="000000"/>
                      <w:sz w:val="22"/>
                      <w:szCs w:val="22"/>
                    </w:rPr>
                  </w:rPrChange>
                </w:rPr>
                <w:t>Direct Org Transfer from Minor to Minor/Major</w:t>
              </w:r>
            </w:ins>
          </w:p>
        </w:tc>
        <w:tc>
          <w:tcPr>
            <w:tcW w:w="2350" w:type="dxa"/>
          </w:tcPr>
          <w:p w14:paraId="34DFE6A3" w14:textId="59049C1C" w:rsidR="008A1268" w:rsidRPr="0059578A" w:rsidRDefault="008A1268" w:rsidP="008A1268">
            <w:pPr>
              <w:pStyle w:val="Bodycopy"/>
              <w:rPr>
                <w:ins w:id="478" w:author="Lew, Peter (CA - British Columbia)" w:date="2018-02-28T17:07:00Z"/>
                <w:rFonts w:ascii="Calibri" w:eastAsia="Times New Roman" w:hAnsi="Calibri" w:cs="Calibri"/>
                <w:strike/>
                <w:sz w:val="22"/>
                <w:szCs w:val="22"/>
                <w:lang w:val="en-US"/>
                <w:rPrChange w:id="479" w:author="Lew, Peter (CA - British Columbia)" w:date="2018-03-06T10:48:00Z">
                  <w:rPr>
                    <w:ins w:id="480" w:author="Lew, Peter (CA - British Columbia)" w:date="2018-02-28T17:07:00Z"/>
                    <w:color w:val="auto"/>
                    <w:highlight w:val="yellow"/>
                  </w:rPr>
                </w:rPrChange>
              </w:rPr>
            </w:pPr>
            <w:ins w:id="481" w:author="Lew, Peter (CA - British Columbia)" w:date="2018-02-28T17:07:00Z">
              <w:r w:rsidRPr="0059578A">
                <w:rPr>
                  <w:rFonts w:ascii="Calibri" w:eastAsia="Times New Roman" w:hAnsi="Calibri" w:cs="Calibri"/>
                  <w:strike/>
                  <w:sz w:val="22"/>
                  <w:szCs w:val="22"/>
                  <w:lang w:val="en-US"/>
                  <w:rPrChange w:id="482" w:author="Lew, Peter (CA - British Columbia)" w:date="2018-03-06T10:48:00Z">
                    <w:rPr>
                      <w:color w:val="auto"/>
                    </w:rPr>
                  </w:rPrChange>
                </w:rPr>
                <w:t>Float to Whse</w:t>
              </w:r>
            </w:ins>
          </w:p>
        </w:tc>
        <w:tc>
          <w:tcPr>
            <w:tcW w:w="1345" w:type="dxa"/>
          </w:tcPr>
          <w:p w14:paraId="0C9FB896" w14:textId="26D14846" w:rsidR="008A1268" w:rsidRPr="0059578A" w:rsidRDefault="008A1268" w:rsidP="008A1268">
            <w:pPr>
              <w:pStyle w:val="Bodycopy"/>
              <w:rPr>
                <w:ins w:id="483" w:author="Lew, Peter (CA - British Columbia)" w:date="2018-02-28T17:07:00Z"/>
                <w:rFonts w:ascii="Calibri" w:eastAsia="Times New Roman" w:hAnsi="Calibri" w:cs="Calibri"/>
                <w:strike/>
                <w:sz w:val="22"/>
                <w:szCs w:val="22"/>
                <w:lang w:val="en-US"/>
                <w:rPrChange w:id="484" w:author="Lew, Peter (CA - British Columbia)" w:date="2018-03-06T10:48:00Z">
                  <w:rPr>
                    <w:ins w:id="485" w:author="Lew, Peter (CA - British Columbia)" w:date="2018-02-28T17:07:00Z"/>
                    <w:color w:val="auto"/>
                  </w:rPr>
                </w:rPrChange>
              </w:rPr>
            </w:pPr>
            <w:ins w:id="486" w:author="Lew, Peter (CA - British Columbia)" w:date="2018-02-28T17:07:00Z">
              <w:r w:rsidRPr="0059578A">
                <w:rPr>
                  <w:rFonts w:ascii="Calibri" w:eastAsia="Times New Roman" w:hAnsi="Calibri" w:cs="Calibri"/>
                  <w:strike/>
                  <w:sz w:val="22"/>
                  <w:szCs w:val="22"/>
                  <w:lang w:val="en-US"/>
                  <w:rPrChange w:id="487" w:author="Lew, Peter (CA - British Columbia)" w:date="2018-03-06T10:48:00Z">
                    <w:rPr>
                      <w:color w:val="auto"/>
                    </w:rPr>
                  </w:rPrChange>
                </w:rPr>
                <w:t>SALE (Decrease)</w:t>
              </w:r>
            </w:ins>
          </w:p>
        </w:tc>
        <w:tc>
          <w:tcPr>
            <w:tcW w:w="2160" w:type="dxa"/>
          </w:tcPr>
          <w:p w14:paraId="6678FCE6" w14:textId="549E147F" w:rsidR="008A1268" w:rsidRPr="0059578A" w:rsidRDefault="008A1268" w:rsidP="008A1268">
            <w:pPr>
              <w:pStyle w:val="Bodycopy"/>
              <w:rPr>
                <w:ins w:id="488" w:author="Lew, Peter (CA - British Columbia)" w:date="2018-02-28T17:07:00Z"/>
                <w:rFonts w:ascii="Calibri" w:eastAsia="Times New Roman" w:hAnsi="Calibri" w:cs="Calibri"/>
                <w:strike/>
                <w:sz w:val="22"/>
                <w:szCs w:val="22"/>
                <w:lang w:val="en-US"/>
                <w:rPrChange w:id="489" w:author="Lew, Peter (CA - British Columbia)" w:date="2018-03-06T10:48:00Z">
                  <w:rPr>
                    <w:ins w:id="490" w:author="Lew, Peter (CA - British Columbia)" w:date="2018-02-28T17:07:00Z"/>
                    <w:color w:val="auto"/>
                  </w:rPr>
                </w:rPrChange>
              </w:rPr>
            </w:pPr>
            <w:ins w:id="491" w:author="Lew, Peter (CA - British Columbia)" w:date="2018-02-28T17:07:00Z">
              <w:r w:rsidRPr="0059578A">
                <w:rPr>
                  <w:rFonts w:ascii="Calibri" w:eastAsia="Times New Roman" w:hAnsi="Calibri" w:cs="Calibri"/>
                  <w:strike/>
                  <w:sz w:val="22"/>
                  <w:szCs w:val="22"/>
                  <w:lang w:val="en-US"/>
                  <w:rPrChange w:id="492" w:author="Lew, Peter (CA - British Columbia)" w:date="2018-03-06T10:48:00Z">
                    <w:rPr>
                      <w:color w:val="auto"/>
                    </w:rPr>
                  </w:rPrChange>
                </w:rPr>
                <w:t>Minor (Source Org) &gt; “</w:t>
              </w:r>
              <w:r w:rsidRPr="0059578A">
                <w:rPr>
                  <w:rFonts w:ascii="Calibri" w:eastAsia="Times New Roman" w:hAnsi="Calibri" w:cs="Calibri"/>
                  <w:strike/>
                  <w:sz w:val="22"/>
                  <w:szCs w:val="22"/>
                  <w:lang w:val="en-US"/>
                  <w:rPrChange w:id="493" w:author="Lew, Peter (CA - British Columbia)" w:date="2018-03-06T10:48:00Z">
                    <w:rPr/>
                  </w:rPrChange>
                </w:rPr>
                <w:t>S002</w:t>
              </w:r>
              <w:r w:rsidRPr="0059578A">
                <w:rPr>
                  <w:rFonts w:ascii="Calibri" w:eastAsia="Times New Roman" w:hAnsi="Calibri" w:cs="Calibri"/>
                  <w:strike/>
                  <w:sz w:val="22"/>
                  <w:szCs w:val="22"/>
                  <w:lang w:val="en-US"/>
                  <w:rPrChange w:id="494" w:author="Lew, Peter (CA - British Columbia)" w:date="2018-03-06T10:48:00Z">
                    <w:rPr>
                      <w:color w:val="auto"/>
                    </w:rPr>
                  </w:rPrChange>
                </w:rPr>
                <w:t>”</w:t>
              </w:r>
            </w:ins>
          </w:p>
        </w:tc>
      </w:tr>
      <w:tr w:rsidR="008A1268" w:rsidRPr="00F24516" w14:paraId="544C770E" w14:textId="77777777" w:rsidTr="00F96170">
        <w:trPr>
          <w:trHeight w:val="398"/>
          <w:ins w:id="495" w:author="Lew, Peter (CA - British Columbia)" w:date="2018-02-28T17:07:00Z"/>
        </w:trPr>
        <w:tc>
          <w:tcPr>
            <w:tcW w:w="1440" w:type="dxa"/>
            <w:vMerge/>
          </w:tcPr>
          <w:p w14:paraId="510247D2" w14:textId="77777777" w:rsidR="008A1268" w:rsidRPr="0059578A" w:rsidRDefault="008A1268" w:rsidP="008A1268">
            <w:pPr>
              <w:pStyle w:val="BodyText"/>
              <w:rPr>
                <w:ins w:id="496" w:author="Lew, Peter (CA - British Columbia)" w:date="2018-02-28T17:07:00Z"/>
                <w:rFonts w:eastAsia="Times"/>
                <w:strike/>
                <w:lang w:val="en-GB"/>
                <w:rPrChange w:id="497" w:author="Lew, Peter (CA - British Columbia)" w:date="2018-03-06T10:48:00Z">
                  <w:rPr>
                    <w:ins w:id="498" w:author="Lew, Peter (CA - British Columbia)" w:date="2018-02-28T17:07:00Z"/>
                    <w:rFonts w:eastAsia="Times"/>
                    <w:lang w:val="en-GB"/>
                  </w:rPr>
                </w:rPrChange>
              </w:rPr>
            </w:pPr>
          </w:p>
        </w:tc>
        <w:tc>
          <w:tcPr>
            <w:tcW w:w="2335" w:type="dxa"/>
            <w:vMerge/>
          </w:tcPr>
          <w:p w14:paraId="5F8A30E8" w14:textId="77777777" w:rsidR="008A1268" w:rsidRPr="0059578A" w:rsidRDefault="008A1268" w:rsidP="008A1268">
            <w:pPr>
              <w:tabs>
                <w:tab w:val="center" w:pos="1793"/>
              </w:tabs>
              <w:rPr>
                <w:ins w:id="499" w:author="Lew, Peter (CA - British Columbia)" w:date="2018-02-28T17:07:00Z"/>
                <w:rFonts w:ascii="Calibri" w:hAnsi="Calibri" w:cs="Calibri"/>
                <w:strike/>
                <w:color w:val="000000"/>
                <w:sz w:val="22"/>
                <w:szCs w:val="22"/>
                <w:rPrChange w:id="500" w:author="Lew, Peter (CA - British Columbia)" w:date="2018-03-06T10:48:00Z">
                  <w:rPr>
                    <w:ins w:id="501" w:author="Lew, Peter (CA - British Columbia)" w:date="2018-02-28T17:07:00Z"/>
                    <w:rFonts w:ascii="Calibri" w:hAnsi="Calibri" w:cs="Calibri"/>
                    <w:color w:val="000000"/>
                    <w:sz w:val="22"/>
                    <w:szCs w:val="22"/>
                  </w:rPr>
                </w:rPrChange>
              </w:rPr>
            </w:pPr>
          </w:p>
        </w:tc>
        <w:tc>
          <w:tcPr>
            <w:tcW w:w="2350" w:type="dxa"/>
          </w:tcPr>
          <w:p w14:paraId="53832A84" w14:textId="4181DFD4" w:rsidR="008A1268" w:rsidRPr="0059578A" w:rsidRDefault="008A1268" w:rsidP="008A1268">
            <w:pPr>
              <w:pStyle w:val="Bodycopy"/>
              <w:rPr>
                <w:ins w:id="502" w:author="Lew, Peter (CA - British Columbia)" w:date="2018-02-28T17:07:00Z"/>
                <w:rFonts w:ascii="Calibri" w:eastAsia="Times New Roman" w:hAnsi="Calibri" w:cs="Calibri"/>
                <w:strike/>
                <w:sz w:val="22"/>
                <w:szCs w:val="22"/>
                <w:lang w:val="en-US"/>
                <w:rPrChange w:id="503" w:author="Lew, Peter (CA - British Columbia)" w:date="2018-03-06T10:48:00Z">
                  <w:rPr>
                    <w:ins w:id="504" w:author="Lew, Peter (CA - British Columbia)" w:date="2018-02-28T17:07:00Z"/>
                    <w:color w:val="auto"/>
                    <w:highlight w:val="yellow"/>
                  </w:rPr>
                </w:rPrChange>
              </w:rPr>
            </w:pPr>
            <w:ins w:id="505" w:author="Lew, Peter (CA - British Columbia)" w:date="2018-02-28T17:07:00Z">
              <w:r w:rsidRPr="0059578A">
                <w:rPr>
                  <w:rFonts w:ascii="Calibri" w:eastAsia="Times New Roman" w:hAnsi="Calibri" w:cs="Calibri"/>
                  <w:strike/>
                  <w:sz w:val="22"/>
                  <w:szCs w:val="22"/>
                  <w:lang w:val="en-US"/>
                  <w:rPrChange w:id="506" w:author="Lew, Peter (CA - British Columbia)" w:date="2018-03-06T10:48:00Z">
                    <w:rPr>
                      <w:color w:val="auto"/>
                    </w:rPr>
                  </w:rPrChange>
                </w:rPr>
                <w:t>Float to Whse</w:t>
              </w:r>
            </w:ins>
          </w:p>
        </w:tc>
        <w:tc>
          <w:tcPr>
            <w:tcW w:w="1345" w:type="dxa"/>
          </w:tcPr>
          <w:p w14:paraId="6A02FBEB" w14:textId="4CE4EF8C" w:rsidR="008A1268" w:rsidRPr="0059578A" w:rsidRDefault="008A1268" w:rsidP="008A1268">
            <w:pPr>
              <w:pStyle w:val="Bodycopy"/>
              <w:rPr>
                <w:ins w:id="507" w:author="Lew, Peter (CA - British Columbia)" w:date="2018-02-28T17:07:00Z"/>
                <w:rFonts w:ascii="Calibri" w:eastAsia="Times New Roman" w:hAnsi="Calibri" w:cs="Calibri"/>
                <w:strike/>
                <w:sz w:val="22"/>
                <w:szCs w:val="22"/>
                <w:lang w:val="en-US"/>
                <w:rPrChange w:id="508" w:author="Lew, Peter (CA - British Columbia)" w:date="2018-03-06T10:48:00Z">
                  <w:rPr>
                    <w:ins w:id="509" w:author="Lew, Peter (CA - British Columbia)" w:date="2018-02-28T17:07:00Z"/>
                    <w:color w:val="auto"/>
                  </w:rPr>
                </w:rPrChange>
              </w:rPr>
            </w:pPr>
            <w:ins w:id="510" w:author="Lew, Peter (CA - British Columbia)" w:date="2018-02-28T17:07:00Z">
              <w:r w:rsidRPr="0059578A">
                <w:rPr>
                  <w:rFonts w:ascii="Calibri" w:eastAsia="Times New Roman" w:hAnsi="Calibri" w:cs="Calibri"/>
                  <w:strike/>
                  <w:sz w:val="22"/>
                  <w:szCs w:val="22"/>
                  <w:lang w:val="en-US"/>
                  <w:rPrChange w:id="511" w:author="Lew, Peter (CA - British Columbia)" w:date="2018-03-06T10:48:00Z">
                    <w:rPr>
                      <w:color w:val="auto"/>
                    </w:rPr>
                  </w:rPrChange>
                </w:rPr>
                <w:t>RETURN (Increase)</w:t>
              </w:r>
            </w:ins>
          </w:p>
        </w:tc>
        <w:tc>
          <w:tcPr>
            <w:tcW w:w="2160" w:type="dxa"/>
          </w:tcPr>
          <w:p w14:paraId="0F874AC7" w14:textId="18F49A90" w:rsidR="008A1268" w:rsidRPr="0059578A" w:rsidRDefault="008A1268" w:rsidP="008A1268">
            <w:pPr>
              <w:pStyle w:val="Bodycopy"/>
              <w:rPr>
                <w:ins w:id="512" w:author="Lew, Peter (CA - British Columbia)" w:date="2018-02-28T17:07:00Z"/>
                <w:rFonts w:ascii="Calibri" w:eastAsia="Times New Roman" w:hAnsi="Calibri" w:cs="Calibri"/>
                <w:strike/>
                <w:sz w:val="22"/>
                <w:szCs w:val="22"/>
                <w:lang w:val="en-US"/>
                <w:rPrChange w:id="513" w:author="Lew, Peter (CA - British Columbia)" w:date="2018-03-06T10:48:00Z">
                  <w:rPr>
                    <w:ins w:id="514" w:author="Lew, Peter (CA - British Columbia)" w:date="2018-02-28T17:07:00Z"/>
                    <w:color w:val="auto"/>
                  </w:rPr>
                </w:rPrChange>
              </w:rPr>
            </w:pPr>
            <w:ins w:id="515" w:author="Lew, Peter (CA - British Columbia)" w:date="2018-02-28T17:07:00Z">
              <w:r w:rsidRPr="0059578A">
                <w:rPr>
                  <w:rFonts w:ascii="Calibri" w:eastAsia="Times New Roman" w:hAnsi="Calibri" w:cs="Calibri"/>
                  <w:strike/>
                  <w:sz w:val="22"/>
                  <w:szCs w:val="22"/>
                  <w:lang w:val="en-US"/>
                  <w:rPrChange w:id="516" w:author="Lew, Peter (CA - British Columbia)" w:date="2018-03-06T10:48:00Z">
                    <w:rPr>
                      <w:color w:val="auto"/>
                    </w:rPr>
                  </w:rPrChange>
                </w:rPr>
                <w:t>Major &gt; “</w:t>
              </w:r>
              <w:r w:rsidRPr="0059578A">
                <w:rPr>
                  <w:rFonts w:ascii="Calibri" w:eastAsia="Times New Roman" w:hAnsi="Calibri" w:cs="Calibri"/>
                  <w:strike/>
                  <w:sz w:val="22"/>
                  <w:szCs w:val="22"/>
                  <w:lang w:val="en-US"/>
                  <w:rPrChange w:id="517" w:author="Lew, Peter (CA - British Columbia)" w:date="2018-03-06T10:48:00Z">
                    <w:rPr/>
                  </w:rPrChange>
                </w:rPr>
                <w:t>S002</w:t>
              </w:r>
              <w:r w:rsidRPr="0059578A">
                <w:rPr>
                  <w:rFonts w:ascii="Calibri" w:eastAsia="Times New Roman" w:hAnsi="Calibri" w:cs="Calibri"/>
                  <w:strike/>
                  <w:sz w:val="22"/>
                  <w:szCs w:val="22"/>
                  <w:lang w:val="en-US"/>
                  <w:rPrChange w:id="518" w:author="Lew, Peter (CA - British Columbia)" w:date="2018-03-06T10:48:00Z">
                    <w:rPr>
                      <w:color w:val="auto"/>
                    </w:rPr>
                  </w:rPrChange>
                </w:rPr>
                <w:t>”</w:t>
              </w:r>
            </w:ins>
          </w:p>
        </w:tc>
        <w:bookmarkStart w:id="519" w:name="_GoBack"/>
        <w:bookmarkEnd w:id="519"/>
      </w:tr>
      <w:tr w:rsidR="008A1268" w14:paraId="183847E2" w14:textId="77777777" w:rsidTr="00F96170">
        <w:trPr>
          <w:ins w:id="520" w:author="Lew, Peter (CA - British Columbia)" w:date="2018-02-28T17:07:00Z"/>
        </w:trPr>
        <w:tc>
          <w:tcPr>
            <w:tcW w:w="1440" w:type="dxa"/>
          </w:tcPr>
          <w:p w14:paraId="148027DC" w14:textId="77777777" w:rsidR="008A1268" w:rsidRPr="0074755B" w:rsidRDefault="008A1268" w:rsidP="008A1268">
            <w:pPr>
              <w:pStyle w:val="BodyText"/>
              <w:rPr>
                <w:ins w:id="521" w:author="Lew, Peter (CA - British Columbia)" w:date="2018-02-28T17:07:00Z"/>
                <w:rFonts w:eastAsia="Times"/>
                <w:lang w:val="en-GB"/>
              </w:rPr>
            </w:pPr>
            <w:ins w:id="522" w:author="Lew, Peter (CA - British Columbia)" w:date="2018-02-28T17:07:00Z">
              <w:r>
                <w:rPr>
                  <w:rFonts w:eastAsia="Times"/>
                  <w:lang w:val="en-GB"/>
                </w:rPr>
                <w:t>Non-CPE Fulfilment Major to Minor/Tech</w:t>
              </w:r>
            </w:ins>
          </w:p>
        </w:tc>
        <w:tc>
          <w:tcPr>
            <w:tcW w:w="2335" w:type="dxa"/>
          </w:tcPr>
          <w:p w14:paraId="1385D93F" w14:textId="77777777" w:rsidR="008A1268" w:rsidRDefault="008A1268" w:rsidP="008A1268">
            <w:pPr>
              <w:tabs>
                <w:tab w:val="center" w:pos="1793"/>
              </w:tabs>
              <w:rPr>
                <w:ins w:id="523" w:author="Lew, Peter (CA - British Columbia)" w:date="2018-02-28T17:07:00Z"/>
                <w:rFonts w:ascii="Calibri" w:hAnsi="Calibri" w:cs="Calibri"/>
                <w:color w:val="000000"/>
                <w:sz w:val="22"/>
                <w:szCs w:val="22"/>
              </w:rPr>
            </w:pPr>
            <w:ins w:id="524" w:author="Lew, Peter (CA - British Columbia)" w:date="2018-02-28T17:07:00Z">
              <w:r>
                <w:rPr>
                  <w:rFonts w:ascii="Calibri" w:hAnsi="Calibri" w:cs="Calibri"/>
                  <w:color w:val="000000"/>
                  <w:sz w:val="22"/>
                  <w:szCs w:val="22"/>
                </w:rPr>
                <w:t>Project Issue</w:t>
              </w:r>
            </w:ins>
          </w:p>
        </w:tc>
        <w:tc>
          <w:tcPr>
            <w:tcW w:w="2350" w:type="dxa"/>
          </w:tcPr>
          <w:p w14:paraId="225A9B60" w14:textId="77777777" w:rsidR="008A1268" w:rsidRPr="008A1268" w:rsidRDefault="008A1268" w:rsidP="008A1268">
            <w:pPr>
              <w:rPr>
                <w:ins w:id="525" w:author="Lew, Peter (CA - British Columbia)" w:date="2018-02-28T17:07:00Z"/>
                <w:rFonts w:ascii="Calibri" w:hAnsi="Calibri" w:cs="Calibri"/>
                <w:color w:val="000000"/>
                <w:sz w:val="22"/>
                <w:szCs w:val="22"/>
                <w:rPrChange w:id="526" w:author="Lew, Peter (CA - British Columbia)" w:date="2018-02-28T17:08:00Z">
                  <w:rPr>
                    <w:ins w:id="527" w:author="Lew, Peter (CA - British Columbia)" w:date="2018-02-28T17:07:00Z"/>
                    <w:sz w:val="18"/>
                    <w:szCs w:val="18"/>
                  </w:rPr>
                </w:rPrChange>
              </w:rPr>
            </w:pPr>
            <w:ins w:id="528" w:author="Lew, Peter (CA - British Columbia)" w:date="2018-02-28T17:07:00Z">
              <w:r w:rsidRPr="008A1268">
                <w:rPr>
                  <w:rFonts w:ascii="Calibri" w:hAnsi="Calibri" w:cs="Calibri"/>
                  <w:color w:val="000000"/>
                  <w:sz w:val="22"/>
                  <w:szCs w:val="22"/>
                  <w:rPrChange w:id="529" w:author="Lew, Peter (CA - British Columbia)" w:date="2018-02-28T17:08:00Z">
                    <w:rPr>
                      <w:sz w:val="18"/>
                      <w:szCs w:val="18"/>
                    </w:rPr>
                  </w:rPrChange>
                </w:rPr>
                <w:t>Shaw Project Issue (when a Project Locator is present in ATTRIBUTE1)</w:t>
              </w:r>
            </w:ins>
          </w:p>
          <w:p w14:paraId="4BC0E8CE" w14:textId="77777777" w:rsidR="008A1268" w:rsidRPr="008A1268" w:rsidRDefault="008A1268" w:rsidP="008A1268">
            <w:pPr>
              <w:pStyle w:val="Bodycopy"/>
              <w:rPr>
                <w:ins w:id="530" w:author="Lew, Peter (CA - British Columbia)" w:date="2018-02-28T17:07:00Z"/>
                <w:rFonts w:ascii="Calibri" w:eastAsia="Times New Roman" w:hAnsi="Calibri" w:cs="Calibri"/>
                <w:sz w:val="22"/>
                <w:szCs w:val="22"/>
                <w:lang w:val="en-US"/>
                <w:rPrChange w:id="531" w:author="Lew, Peter (CA - British Columbia)" w:date="2018-02-28T17:08:00Z">
                  <w:rPr>
                    <w:ins w:id="532" w:author="Lew, Peter (CA - British Columbia)" w:date="2018-02-28T17:07:00Z"/>
                    <w:color w:val="auto"/>
                  </w:rPr>
                </w:rPrChange>
              </w:rPr>
            </w:pPr>
          </w:p>
        </w:tc>
        <w:tc>
          <w:tcPr>
            <w:tcW w:w="1345" w:type="dxa"/>
          </w:tcPr>
          <w:p w14:paraId="42B0034C" w14:textId="7C8B7692" w:rsidR="008A1268" w:rsidRPr="008A1268" w:rsidRDefault="008A1268" w:rsidP="008A1268">
            <w:pPr>
              <w:pStyle w:val="Bodycopy"/>
              <w:rPr>
                <w:ins w:id="533" w:author="Lew, Peter (CA - British Columbia)" w:date="2018-02-28T17:07:00Z"/>
                <w:rFonts w:ascii="Calibri" w:eastAsia="Times New Roman" w:hAnsi="Calibri" w:cs="Calibri"/>
                <w:sz w:val="22"/>
                <w:szCs w:val="22"/>
                <w:lang w:val="en-US"/>
                <w:rPrChange w:id="534" w:author="Lew, Peter (CA - British Columbia)" w:date="2018-02-28T17:08:00Z">
                  <w:rPr>
                    <w:ins w:id="535" w:author="Lew, Peter (CA - British Columbia)" w:date="2018-02-28T17:07:00Z"/>
                    <w:color w:val="auto"/>
                  </w:rPr>
                </w:rPrChange>
              </w:rPr>
            </w:pPr>
            <w:ins w:id="536" w:author="Lew, Peter (CA - British Columbia)" w:date="2018-02-28T17:07:00Z">
              <w:r w:rsidRPr="008A1268">
                <w:rPr>
                  <w:rFonts w:ascii="Calibri" w:eastAsia="Times New Roman" w:hAnsi="Calibri" w:cs="Calibri"/>
                  <w:sz w:val="22"/>
                  <w:szCs w:val="22"/>
                  <w:lang w:val="en-US"/>
                  <w:rPrChange w:id="537" w:author="Lew, Peter (CA - British Columbia)" w:date="2018-02-28T17:08:00Z">
                    <w:rPr>
                      <w:color w:val="auto"/>
                    </w:rPr>
                  </w:rPrChange>
                </w:rPr>
                <w:t>SALE (Decrease)</w:t>
              </w:r>
            </w:ins>
          </w:p>
        </w:tc>
        <w:tc>
          <w:tcPr>
            <w:tcW w:w="2160" w:type="dxa"/>
          </w:tcPr>
          <w:p w14:paraId="757B59FD" w14:textId="0E3F10DB" w:rsidR="008A1268" w:rsidRPr="008A1268" w:rsidRDefault="008A1268" w:rsidP="008A1268">
            <w:pPr>
              <w:pStyle w:val="Bodycopy"/>
              <w:rPr>
                <w:ins w:id="538" w:author="Lew, Peter (CA - British Columbia)" w:date="2018-02-28T17:07:00Z"/>
                <w:rFonts w:ascii="Calibri" w:eastAsia="Times New Roman" w:hAnsi="Calibri" w:cs="Calibri"/>
                <w:sz w:val="22"/>
                <w:szCs w:val="22"/>
                <w:lang w:val="en-US"/>
                <w:rPrChange w:id="539" w:author="Lew, Peter (CA - British Columbia)" w:date="2018-02-28T17:08:00Z">
                  <w:rPr>
                    <w:ins w:id="540" w:author="Lew, Peter (CA - British Columbia)" w:date="2018-02-28T17:07:00Z"/>
                    <w:color w:val="auto"/>
                  </w:rPr>
                </w:rPrChange>
              </w:rPr>
            </w:pPr>
            <w:ins w:id="541" w:author="Lew, Peter (CA - British Columbia)" w:date="2018-02-28T17:07:00Z">
              <w:r w:rsidRPr="008A1268">
                <w:rPr>
                  <w:rFonts w:ascii="Calibri" w:eastAsia="Times New Roman" w:hAnsi="Calibri" w:cs="Calibri"/>
                  <w:sz w:val="22"/>
                  <w:szCs w:val="22"/>
                  <w:lang w:val="en-US"/>
                  <w:rPrChange w:id="542" w:author="Lew, Peter (CA - British Columbia)" w:date="2018-02-28T17:08:00Z">
                    <w:rPr>
                      <w:color w:val="auto"/>
                    </w:rPr>
                  </w:rPrChange>
                </w:rPr>
                <w:t>Major &gt; “PR” locations (ATTRIBUTE1)</w:t>
              </w:r>
            </w:ins>
          </w:p>
        </w:tc>
      </w:tr>
      <w:tr w:rsidR="008A1268" w14:paraId="516BFE0A" w14:textId="77777777" w:rsidTr="00F96170">
        <w:trPr>
          <w:trHeight w:val="215"/>
          <w:ins w:id="543" w:author="Lew, Peter (CA - British Columbia)" w:date="2018-02-28T17:07:00Z"/>
        </w:trPr>
        <w:tc>
          <w:tcPr>
            <w:tcW w:w="1440" w:type="dxa"/>
          </w:tcPr>
          <w:p w14:paraId="422A5E13" w14:textId="77777777" w:rsidR="008A1268" w:rsidRPr="0074755B" w:rsidRDefault="008A1268" w:rsidP="008A1268">
            <w:pPr>
              <w:pStyle w:val="BodyText"/>
              <w:rPr>
                <w:ins w:id="544" w:author="Lew, Peter (CA - British Columbia)" w:date="2018-02-28T17:07:00Z"/>
                <w:rFonts w:eastAsia="Times"/>
                <w:lang w:val="en-GB"/>
              </w:rPr>
            </w:pPr>
            <w:ins w:id="545" w:author="Lew, Peter (CA - British Columbia)" w:date="2018-02-28T17:07:00Z">
              <w:r>
                <w:rPr>
                  <w:rFonts w:eastAsia="Times"/>
                  <w:lang w:val="en-GB"/>
                </w:rPr>
                <w:t>NPE Fulfilment Major to Tech</w:t>
              </w:r>
            </w:ins>
          </w:p>
        </w:tc>
        <w:tc>
          <w:tcPr>
            <w:tcW w:w="2335" w:type="dxa"/>
          </w:tcPr>
          <w:p w14:paraId="6E67E8D9" w14:textId="77777777" w:rsidR="008A1268" w:rsidRDefault="008A1268" w:rsidP="008A1268">
            <w:pPr>
              <w:tabs>
                <w:tab w:val="center" w:pos="1793"/>
              </w:tabs>
              <w:rPr>
                <w:ins w:id="546" w:author="Lew, Peter (CA - British Columbia)" w:date="2018-02-28T17:07:00Z"/>
                <w:rFonts w:ascii="Calibri" w:hAnsi="Calibri" w:cs="Calibri"/>
                <w:color w:val="000000"/>
                <w:sz w:val="22"/>
                <w:szCs w:val="22"/>
              </w:rPr>
            </w:pPr>
            <w:ins w:id="547" w:author="Lew, Peter (CA - British Columbia)" w:date="2018-02-28T17:07:00Z">
              <w:r>
                <w:rPr>
                  <w:rFonts w:ascii="Calibri" w:hAnsi="Calibri" w:cs="Calibri"/>
                  <w:color w:val="000000"/>
                  <w:sz w:val="22"/>
                  <w:szCs w:val="22"/>
                </w:rPr>
                <w:t>Project Issue</w:t>
              </w:r>
            </w:ins>
          </w:p>
        </w:tc>
        <w:tc>
          <w:tcPr>
            <w:tcW w:w="2350" w:type="dxa"/>
          </w:tcPr>
          <w:p w14:paraId="235CC6E4" w14:textId="6D9D09ED" w:rsidR="008A1268" w:rsidRPr="008A1268" w:rsidRDefault="008A1268" w:rsidP="008A1268">
            <w:pPr>
              <w:pStyle w:val="Bodycopy"/>
              <w:rPr>
                <w:ins w:id="548" w:author="Lew, Peter (CA - British Columbia)" w:date="2018-02-28T17:07:00Z"/>
                <w:rFonts w:ascii="Calibri" w:eastAsia="Times New Roman" w:hAnsi="Calibri" w:cs="Calibri"/>
                <w:sz w:val="22"/>
                <w:szCs w:val="22"/>
                <w:lang w:val="en-US"/>
                <w:rPrChange w:id="549" w:author="Lew, Peter (CA - British Columbia)" w:date="2018-02-28T17:08:00Z">
                  <w:rPr>
                    <w:ins w:id="550" w:author="Lew, Peter (CA - British Columbia)" w:date="2018-02-28T17:07:00Z"/>
                    <w:color w:val="auto"/>
                  </w:rPr>
                </w:rPrChange>
              </w:rPr>
            </w:pPr>
            <w:ins w:id="551" w:author="Lew, Peter (CA - British Columbia)" w:date="2018-02-28T17:07:00Z">
              <w:r w:rsidRPr="008A1268">
                <w:rPr>
                  <w:rFonts w:ascii="Calibri" w:eastAsia="Times New Roman" w:hAnsi="Calibri" w:cs="Calibri"/>
                  <w:sz w:val="22"/>
                  <w:szCs w:val="22"/>
                  <w:lang w:val="en-US"/>
                  <w:rPrChange w:id="552" w:author="Lew, Peter (CA - British Columbia)" w:date="2018-02-28T17:08:00Z">
                    <w:rPr>
                      <w:rFonts w:ascii="Calibri" w:hAnsi="Calibri" w:cs="Calibri"/>
                    </w:rPr>
                  </w:rPrChange>
                </w:rPr>
                <w:t>Shaw Project Issue (when a Project Locator is present in ATTRIBUTE1)</w:t>
              </w:r>
            </w:ins>
          </w:p>
        </w:tc>
        <w:tc>
          <w:tcPr>
            <w:tcW w:w="1345" w:type="dxa"/>
          </w:tcPr>
          <w:p w14:paraId="3946EE9F" w14:textId="64BD521A" w:rsidR="008A1268" w:rsidRPr="008A1268" w:rsidRDefault="008A1268" w:rsidP="008A1268">
            <w:pPr>
              <w:pStyle w:val="Bodycopy"/>
              <w:rPr>
                <w:ins w:id="553" w:author="Lew, Peter (CA - British Columbia)" w:date="2018-02-28T17:07:00Z"/>
                <w:rFonts w:ascii="Calibri" w:eastAsia="Times New Roman" w:hAnsi="Calibri" w:cs="Calibri"/>
                <w:sz w:val="22"/>
                <w:szCs w:val="22"/>
                <w:lang w:val="en-US"/>
                <w:rPrChange w:id="554" w:author="Lew, Peter (CA - British Columbia)" w:date="2018-02-28T17:08:00Z">
                  <w:rPr>
                    <w:ins w:id="555" w:author="Lew, Peter (CA - British Columbia)" w:date="2018-02-28T17:07:00Z"/>
                    <w:color w:val="auto"/>
                  </w:rPr>
                </w:rPrChange>
              </w:rPr>
            </w:pPr>
            <w:ins w:id="556" w:author="Lew, Peter (CA - British Columbia)" w:date="2018-02-28T17:07:00Z">
              <w:r w:rsidRPr="008A1268">
                <w:rPr>
                  <w:rFonts w:ascii="Calibri" w:eastAsia="Times New Roman" w:hAnsi="Calibri" w:cs="Calibri"/>
                  <w:sz w:val="22"/>
                  <w:szCs w:val="22"/>
                  <w:lang w:val="en-US"/>
                  <w:rPrChange w:id="557" w:author="Lew, Peter (CA - British Columbia)" w:date="2018-02-28T17:08:00Z">
                    <w:rPr>
                      <w:color w:val="auto"/>
                    </w:rPr>
                  </w:rPrChange>
                </w:rPr>
                <w:t>SALE (Decrease)</w:t>
              </w:r>
            </w:ins>
          </w:p>
        </w:tc>
        <w:tc>
          <w:tcPr>
            <w:tcW w:w="2160" w:type="dxa"/>
          </w:tcPr>
          <w:p w14:paraId="713D22C6" w14:textId="7B8806BA" w:rsidR="008A1268" w:rsidRPr="008A1268" w:rsidRDefault="008A1268" w:rsidP="008A1268">
            <w:pPr>
              <w:pStyle w:val="Bodycopy"/>
              <w:rPr>
                <w:ins w:id="558" w:author="Lew, Peter (CA - British Columbia)" w:date="2018-02-28T17:07:00Z"/>
                <w:rFonts w:ascii="Calibri" w:eastAsia="Times New Roman" w:hAnsi="Calibri" w:cs="Calibri"/>
                <w:sz w:val="22"/>
                <w:szCs w:val="22"/>
                <w:lang w:val="en-US"/>
                <w:rPrChange w:id="559" w:author="Lew, Peter (CA - British Columbia)" w:date="2018-02-28T17:08:00Z">
                  <w:rPr>
                    <w:ins w:id="560" w:author="Lew, Peter (CA - British Columbia)" w:date="2018-02-28T17:07:00Z"/>
                    <w:color w:val="auto"/>
                  </w:rPr>
                </w:rPrChange>
              </w:rPr>
            </w:pPr>
            <w:ins w:id="561" w:author="Lew, Peter (CA - British Columbia)" w:date="2018-02-28T17:07:00Z">
              <w:r w:rsidRPr="008A1268">
                <w:rPr>
                  <w:rFonts w:ascii="Calibri" w:eastAsia="Times New Roman" w:hAnsi="Calibri" w:cs="Calibri"/>
                  <w:sz w:val="22"/>
                  <w:szCs w:val="22"/>
                  <w:lang w:val="en-US"/>
                  <w:rPrChange w:id="562" w:author="Lew, Peter (CA - British Columbia)" w:date="2018-02-28T17:08:00Z">
                    <w:rPr>
                      <w:color w:val="auto"/>
                    </w:rPr>
                  </w:rPrChange>
                </w:rPr>
                <w:t>Major &gt; “PR” locations (ATTRIBUTE1)</w:t>
              </w:r>
            </w:ins>
          </w:p>
        </w:tc>
      </w:tr>
      <w:tr w:rsidR="008A1268" w14:paraId="349B70F4" w14:textId="77777777" w:rsidTr="00F96170">
        <w:trPr>
          <w:ins w:id="563" w:author="Lew, Peter (CA - British Columbia)" w:date="2018-02-28T17:07:00Z"/>
        </w:trPr>
        <w:tc>
          <w:tcPr>
            <w:tcW w:w="1440" w:type="dxa"/>
          </w:tcPr>
          <w:p w14:paraId="36FDA611" w14:textId="77777777" w:rsidR="008A1268" w:rsidRPr="0074755B" w:rsidRDefault="008A1268" w:rsidP="008A1268">
            <w:pPr>
              <w:pStyle w:val="BodyText"/>
              <w:rPr>
                <w:ins w:id="564" w:author="Lew, Peter (CA - British Columbia)" w:date="2018-02-28T17:07:00Z"/>
                <w:rFonts w:eastAsia="Times"/>
                <w:lang w:val="en-GB"/>
              </w:rPr>
            </w:pPr>
            <w:ins w:id="565" w:author="Lew, Peter (CA - British Columbia)" w:date="2018-02-28T17:07:00Z">
              <w:r>
                <w:rPr>
                  <w:rFonts w:eastAsia="Times"/>
                  <w:lang w:val="en-GB"/>
                </w:rPr>
                <w:t>Expense Fulfilment Major to Tech</w:t>
              </w:r>
            </w:ins>
          </w:p>
        </w:tc>
        <w:tc>
          <w:tcPr>
            <w:tcW w:w="2335" w:type="dxa"/>
          </w:tcPr>
          <w:p w14:paraId="3BD8AB40" w14:textId="77777777" w:rsidR="008A1268" w:rsidRDefault="008A1268" w:rsidP="008A1268">
            <w:pPr>
              <w:tabs>
                <w:tab w:val="center" w:pos="1793"/>
              </w:tabs>
              <w:rPr>
                <w:ins w:id="566" w:author="Lew, Peter (CA - British Columbia)" w:date="2018-02-28T17:07:00Z"/>
                <w:rFonts w:ascii="Calibri" w:hAnsi="Calibri" w:cs="Calibri"/>
                <w:color w:val="000000"/>
                <w:sz w:val="22"/>
                <w:szCs w:val="22"/>
              </w:rPr>
            </w:pPr>
            <w:ins w:id="567" w:author="Lew, Peter (CA - British Columbia)" w:date="2018-02-28T17:07:00Z">
              <w:r>
                <w:rPr>
                  <w:rFonts w:ascii="Calibri" w:hAnsi="Calibri" w:cs="Calibri"/>
                  <w:color w:val="000000"/>
                  <w:sz w:val="22"/>
                  <w:szCs w:val="22"/>
                </w:rPr>
                <w:t>Expense Issue</w:t>
              </w:r>
            </w:ins>
          </w:p>
        </w:tc>
        <w:tc>
          <w:tcPr>
            <w:tcW w:w="2350" w:type="dxa"/>
          </w:tcPr>
          <w:p w14:paraId="022E7E43" w14:textId="62C6EBE9" w:rsidR="008A1268" w:rsidRPr="008A1268" w:rsidRDefault="008A1268" w:rsidP="008A1268">
            <w:pPr>
              <w:pStyle w:val="Bodycopy"/>
              <w:rPr>
                <w:ins w:id="568" w:author="Lew, Peter (CA - British Columbia)" w:date="2018-02-28T17:07:00Z"/>
                <w:rFonts w:ascii="Calibri" w:eastAsia="Times New Roman" w:hAnsi="Calibri" w:cs="Calibri"/>
                <w:sz w:val="22"/>
                <w:szCs w:val="22"/>
                <w:lang w:val="en-US"/>
                <w:rPrChange w:id="569" w:author="Lew, Peter (CA - British Columbia)" w:date="2018-02-28T17:08:00Z">
                  <w:rPr>
                    <w:ins w:id="570" w:author="Lew, Peter (CA - British Columbia)" w:date="2018-02-28T17:07:00Z"/>
                    <w:color w:val="auto"/>
                  </w:rPr>
                </w:rPrChange>
              </w:rPr>
            </w:pPr>
            <w:ins w:id="571" w:author="Lew, Peter (CA - British Columbia)" w:date="2018-02-28T17:07:00Z">
              <w:r w:rsidRPr="008A1268">
                <w:rPr>
                  <w:rFonts w:ascii="Calibri" w:eastAsia="Times New Roman" w:hAnsi="Calibri" w:cs="Calibri"/>
                  <w:sz w:val="22"/>
                  <w:szCs w:val="22"/>
                  <w:lang w:val="en-US"/>
                  <w:rPrChange w:id="572" w:author="Lew, Peter (CA - British Columbia)" w:date="2018-02-28T17:08:00Z">
                    <w:rPr>
                      <w:color w:val="auto"/>
                    </w:rPr>
                  </w:rPrChange>
                </w:rPr>
                <w:t>Account Alias Issue (when an Expense Locator is present in ATTRIBUTE1)</w:t>
              </w:r>
            </w:ins>
          </w:p>
        </w:tc>
        <w:tc>
          <w:tcPr>
            <w:tcW w:w="1345" w:type="dxa"/>
          </w:tcPr>
          <w:p w14:paraId="4CAE72CE" w14:textId="5601E6E2" w:rsidR="008A1268" w:rsidRPr="008A1268" w:rsidRDefault="008A1268" w:rsidP="008A1268">
            <w:pPr>
              <w:pStyle w:val="Bodycopy"/>
              <w:rPr>
                <w:ins w:id="573" w:author="Lew, Peter (CA - British Columbia)" w:date="2018-02-28T17:07:00Z"/>
                <w:rFonts w:ascii="Calibri" w:eastAsia="Times New Roman" w:hAnsi="Calibri" w:cs="Calibri"/>
                <w:sz w:val="22"/>
                <w:szCs w:val="22"/>
                <w:lang w:val="en-US"/>
                <w:rPrChange w:id="574" w:author="Lew, Peter (CA - British Columbia)" w:date="2018-02-28T17:08:00Z">
                  <w:rPr>
                    <w:ins w:id="575" w:author="Lew, Peter (CA - British Columbia)" w:date="2018-02-28T17:07:00Z"/>
                    <w:color w:val="auto"/>
                  </w:rPr>
                </w:rPrChange>
              </w:rPr>
            </w:pPr>
            <w:ins w:id="576" w:author="Lew, Peter (CA - British Columbia)" w:date="2018-02-28T17:07:00Z">
              <w:r w:rsidRPr="008A1268">
                <w:rPr>
                  <w:rFonts w:ascii="Calibri" w:eastAsia="Times New Roman" w:hAnsi="Calibri" w:cs="Calibri"/>
                  <w:sz w:val="22"/>
                  <w:szCs w:val="22"/>
                  <w:lang w:val="en-US"/>
                  <w:rPrChange w:id="577" w:author="Lew, Peter (CA - British Columbia)" w:date="2018-02-28T17:08:00Z">
                    <w:rPr>
                      <w:color w:val="auto"/>
                    </w:rPr>
                  </w:rPrChange>
                </w:rPr>
                <w:t>SALE (Decrease)</w:t>
              </w:r>
            </w:ins>
          </w:p>
        </w:tc>
        <w:tc>
          <w:tcPr>
            <w:tcW w:w="2160" w:type="dxa"/>
          </w:tcPr>
          <w:p w14:paraId="5EC560B7" w14:textId="77777777" w:rsidR="008A1268" w:rsidRPr="008A1268" w:rsidRDefault="008A1268" w:rsidP="008A1268">
            <w:pPr>
              <w:pStyle w:val="Bodycopy"/>
              <w:rPr>
                <w:ins w:id="578" w:author="Lew, Peter (CA - British Columbia)" w:date="2018-02-28T17:07:00Z"/>
                <w:rFonts w:ascii="Calibri" w:eastAsia="Times New Roman" w:hAnsi="Calibri" w:cs="Calibri"/>
                <w:sz w:val="22"/>
                <w:szCs w:val="22"/>
                <w:lang w:val="en-US"/>
                <w:rPrChange w:id="579" w:author="Lew, Peter (CA - British Columbia)" w:date="2018-02-28T17:08:00Z">
                  <w:rPr>
                    <w:ins w:id="580" w:author="Lew, Peter (CA - British Columbia)" w:date="2018-02-28T17:07:00Z"/>
                    <w:color w:val="auto"/>
                  </w:rPr>
                </w:rPrChange>
              </w:rPr>
            </w:pPr>
            <w:ins w:id="581" w:author="Lew, Peter (CA - British Columbia)" w:date="2018-02-28T17:07:00Z">
              <w:r w:rsidRPr="008A1268">
                <w:rPr>
                  <w:rFonts w:ascii="Calibri" w:eastAsia="Times New Roman" w:hAnsi="Calibri" w:cs="Calibri"/>
                  <w:sz w:val="22"/>
                  <w:szCs w:val="22"/>
                  <w:lang w:val="en-US"/>
                  <w:rPrChange w:id="582" w:author="Lew, Peter (CA - British Columbia)" w:date="2018-02-28T17:08:00Z">
                    <w:rPr>
                      <w:color w:val="auto"/>
                    </w:rPr>
                  </w:rPrChange>
                </w:rPr>
                <w:t>Major &gt; “EX” locations</w:t>
              </w:r>
            </w:ins>
          </w:p>
          <w:p w14:paraId="07AA8ACC" w14:textId="551C2BDD" w:rsidR="008A1268" w:rsidRPr="008A1268" w:rsidRDefault="008A1268" w:rsidP="008A1268">
            <w:pPr>
              <w:pStyle w:val="Bodycopy"/>
              <w:rPr>
                <w:ins w:id="583" w:author="Lew, Peter (CA - British Columbia)" w:date="2018-02-28T17:07:00Z"/>
                <w:rFonts w:ascii="Calibri" w:eastAsia="Times New Roman" w:hAnsi="Calibri" w:cs="Calibri"/>
                <w:sz w:val="22"/>
                <w:szCs w:val="22"/>
                <w:lang w:val="en-US"/>
                <w:rPrChange w:id="584" w:author="Lew, Peter (CA - British Columbia)" w:date="2018-02-28T17:08:00Z">
                  <w:rPr>
                    <w:ins w:id="585" w:author="Lew, Peter (CA - British Columbia)" w:date="2018-02-28T17:07:00Z"/>
                    <w:color w:val="auto"/>
                  </w:rPr>
                </w:rPrChange>
              </w:rPr>
            </w:pPr>
            <w:ins w:id="586" w:author="Lew, Peter (CA - British Columbia)" w:date="2018-02-28T17:07:00Z">
              <w:r w:rsidRPr="008A1268">
                <w:rPr>
                  <w:rFonts w:ascii="Calibri" w:eastAsia="Times New Roman" w:hAnsi="Calibri" w:cs="Calibri"/>
                  <w:sz w:val="22"/>
                  <w:szCs w:val="22"/>
                  <w:lang w:val="en-US"/>
                  <w:rPrChange w:id="587" w:author="Lew, Peter (CA - British Columbia)" w:date="2018-02-28T17:08:00Z">
                    <w:rPr>
                      <w:color w:val="auto"/>
                    </w:rPr>
                  </w:rPrChange>
                </w:rPr>
                <w:t>(ATTRIBUTE1)</w:t>
              </w:r>
            </w:ins>
          </w:p>
        </w:tc>
      </w:tr>
      <w:tr w:rsidR="008A1268" w14:paraId="73804317" w14:textId="77777777" w:rsidTr="00F96170">
        <w:trPr>
          <w:ins w:id="588" w:author="Lew, Peter (CA - British Columbia)" w:date="2018-02-28T17:07:00Z"/>
        </w:trPr>
        <w:tc>
          <w:tcPr>
            <w:tcW w:w="1440" w:type="dxa"/>
          </w:tcPr>
          <w:p w14:paraId="4A4906FF" w14:textId="77777777" w:rsidR="008A1268" w:rsidRPr="0074755B" w:rsidRDefault="008A1268" w:rsidP="008A1268">
            <w:pPr>
              <w:pStyle w:val="BodyText"/>
              <w:rPr>
                <w:ins w:id="589" w:author="Lew, Peter (CA - British Columbia)" w:date="2018-02-28T17:07:00Z"/>
                <w:rFonts w:eastAsia="Times"/>
                <w:lang w:val="en-GB"/>
              </w:rPr>
            </w:pPr>
            <w:ins w:id="590" w:author="Lew, Peter (CA - British Columbia)" w:date="2018-02-28T17:07:00Z">
              <w:r>
                <w:rPr>
                  <w:rFonts w:eastAsia="Times"/>
                  <w:lang w:val="en-GB"/>
                </w:rPr>
                <w:t>Kitting Backflush of Serialized Items</w:t>
              </w:r>
            </w:ins>
          </w:p>
        </w:tc>
        <w:tc>
          <w:tcPr>
            <w:tcW w:w="2335" w:type="dxa"/>
          </w:tcPr>
          <w:p w14:paraId="6E9E53FA" w14:textId="77777777" w:rsidR="008A1268" w:rsidRDefault="008A1268" w:rsidP="008A1268">
            <w:pPr>
              <w:tabs>
                <w:tab w:val="center" w:pos="1793"/>
              </w:tabs>
              <w:rPr>
                <w:ins w:id="591" w:author="Lew, Peter (CA - British Columbia)" w:date="2018-02-28T17:07:00Z"/>
                <w:rFonts w:ascii="Calibri" w:hAnsi="Calibri" w:cs="Calibri"/>
                <w:color w:val="000000"/>
                <w:sz w:val="22"/>
                <w:szCs w:val="22"/>
              </w:rPr>
            </w:pPr>
            <w:ins w:id="592" w:author="Lew, Peter (CA - British Columbia)" w:date="2018-02-28T17:07:00Z">
              <w:r>
                <w:rPr>
                  <w:rFonts w:ascii="Verdana" w:hAnsi="Verdana"/>
                  <w:color w:val="000000"/>
                  <w:sz w:val="18"/>
                  <w:szCs w:val="18"/>
                </w:rPr>
                <w:t>Shaw WIP Assembly Completion</w:t>
              </w:r>
            </w:ins>
          </w:p>
        </w:tc>
        <w:tc>
          <w:tcPr>
            <w:tcW w:w="2350" w:type="dxa"/>
          </w:tcPr>
          <w:p w14:paraId="4B089AE0" w14:textId="02C1C92B" w:rsidR="008A1268" w:rsidRPr="008A1268" w:rsidRDefault="008A1268" w:rsidP="008A1268">
            <w:pPr>
              <w:pStyle w:val="Bodycopy"/>
              <w:rPr>
                <w:ins w:id="593" w:author="Lew, Peter (CA - British Columbia)" w:date="2018-02-28T17:07:00Z"/>
                <w:rFonts w:ascii="Calibri" w:eastAsia="Times New Roman" w:hAnsi="Calibri" w:cs="Calibri"/>
                <w:sz w:val="22"/>
                <w:szCs w:val="22"/>
                <w:lang w:val="en-US"/>
                <w:rPrChange w:id="594" w:author="Lew, Peter (CA - British Columbia)" w:date="2018-02-28T17:08:00Z">
                  <w:rPr>
                    <w:ins w:id="595" w:author="Lew, Peter (CA - British Columbia)" w:date="2018-02-28T17:07:00Z"/>
                    <w:color w:val="auto"/>
                  </w:rPr>
                </w:rPrChange>
              </w:rPr>
            </w:pPr>
            <w:ins w:id="596" w:author="Lew, Peter (CA - British Columbia)" w:date="2018-02-28T17:07:00Z">
              <w:r w:rsidRPr="008A1268">
                <w:rPr>
                  <w:rFonts w:ascii="Calibri" w:eastAsia="Times New Roman" w:hAnsi="Calibri" w:cs="Calibri"/>
                  <w:sz w:val="22"/>
                  <w:szCs w:val="22"/>
                  <w:lang w:val="en-US"/>
                  <w:rPrChange w:id="597" w:author="Lew, Peter (CA - British Columbia)" w:date="2018-02-28T17:08:00Z">
                    <w:rPr>
                      <w:color w:val="auto"/>
                    </w:rPr>
                  </w:rPrChange>
                </w:rPr>
                <w:t>Shaw WIP Component Issue</w:t>
              </w:r>
            </w:ins>
          </w:p>
        </w:tc>
        <w:tc>
          <w:tcPr>
            <w:tcW w:w="1345" w:type="dxa"/>
          </w:tcPr>
          <w:p w14:paraId="242A635C" w14:textId="7D78D6F3" w:rsidR="008A1268" w:rsidRPr="008A1268" w:rsidRDefault="008A1268" w:rsidP="008A1268">
            <w:pPr>
              <w:pStyle w:val="Bodycopy"/>
              <w:rPr>
                <w:ins w:id="598" w:author="Lew, Peter (CA - British Columbia)" w:date="2018-02-28T17:07:00Z"/>
                <w:rFonts w:ascii="Calibri" w:eastAsia="Times New Roman" w:hAnsi="Calibri" w:cs="Calibri"/>
                <w:sz w:val="22"/>
                <w:szCs w:val="22"/>
                <w:lang w:val="en-US"/>
                <w:rPrChange w:id="599" w:author="Lew, Peter (CA - British Columbia)" w:date="2018-02-28T17:08:00Z">
                  <w:rPr>
                    <w:ins w:id="600" w:author="Lew, Peter (CA - British Columbia)" w:date="2018-02-28T17:07:00Z"/>
                    <w:color w:val="auto"/>
                  </w:rPr>
                </w:rPrChange>
              </w:rPr>
            </w:pPr>
            <w:ins w:id="601" w:author="Lew, Peter (CA - British Columbia)" w:date="2018-02-28T17:07:00Z">
              <w:r w:rsidRPr="008A1268">
                <w:rPr>
                  <w:rFonts w:ascii="Calibri" w:eastAsia="Times New Roman" w:hAnsi="Calibri" w:cs="Calibri"/>
                  <w:sz w:val="22"/>
                  <w:szCs w:val="22"/>
                  <w:lang w:val="en-US"/>
                  <w:rPrChange w:id="602" w:author="Lew, Peter (CA - British Columbia)" w:date="2018-02-28T17:08:00Z">
                    <w:rPr>
                      <w:color w:val="auto"/>
                    </w:rPr>
                  </w:rPrChange>
                </w:rPr>
                <w:t>SALE (Decrease)</w:t>
              </w:r>
            </w:ins>
          </w:p>
        </w:tc>
        <w:tc>
          <w:tcPr>
            <w:tcW w:w="2160" w:type="dxa"/>
          </w:tcPr>
          <w:p w14:paraId="09328E0D" w14:textId="633B132C" w:rsidR="008A1268" w:rsidRPr="008A1268" w:rsidRDefault="008A1268" w:rsidP="008A1268">
            <w:pPr>
              <w:pStyle w:val="Bodycopy"/>
              <w:rPr>
                <w:ins w:id="603" w:author="Lew, Peter (CA - British Columbia)" w:date="2018-02-28T17:07:00Z"/>
                <w:rFonts w:ascii="Calibri" w:eastAsia="Times New Roman" w:hAnsi="Calibri" w:cs="Calibri"/>
                <w:sz w:val="22"/>
                <w:szCs w:val="22"/>
                <w:lang w:val="en-US"/>
                <w:rPrChange w:id="604" w:author="Lew, Peter (CA - British Columbia)" w:date="2018-02-28T17:08:00Z">
                  <w:rPr>
                    <w:ins w:id="605" w:author="Lew, Peter (CA - British Columbia)" w:date="2018-02-28T17:07:00Z"/>
                    <w:color w:val="auto"/>
                  </w:rPr>
                </w:rPrChange>
              </w:rPr>
            </w:pPr>
            <w:ins w:id="606" w:author="Lew, Peter (CA - British Columbia)" w:date="2018-02-28T17:07:00Z">
              <w:r w:rsidRPr="008A1268">
                <w:rPr>
                  <w:rFonts w:ascii="Calibri" w:eastAsia="Times New Roman" w:hAnsi="Calibri" w:cs="Calibri"/>
                  <w:sz w:val="22"/>
                  <w:szCs w:val="22"/>
                  <w:lang w:val="en-US"/>
                  <w:rPrChange w:id="607" w:author="Lew, Peter (CA - British Columbia)" w:date="2018-02-28T17:08:00Z">
                    <w:rPr>
                      <w:color w:val="auto"/>
                    </w:rPr>
                  </w:rPrChange>
                </w:rPr>
                <w:t>DC &gt; “WKITTING001”</w:t>
              </w:r>
            </w:ins>
          </w:p>
        </w:tc>
      </w:tr>
    </w:tbl>
    <w:p w14:paraId="35360072" w14:textId="67041287" w:rsidR="008A1268" w:rsidRDefault="008A1268" w:rsidP="0074755B">
      <w:pPr>
        <w:pStyle w:val="Bodycopy"/>
        <w:rPr>
          <w:ins w:id="608" w:author="Lew, Peter (CA - British Columbia)" w:date="2018-02-28T17:07:00Z"/>
          <w:color w:val="auto"/>
        </w:rPr>
      </w:pPr>
    </w:p>
    <w:p w14:paraId="2247ADF2" w14:textId="77777777" w:rsidR="008A1268" w:rsidRDefault="008A1268" w:rsidP="0074755B">
      <w:pPr>
        <w:pStyle w:val="Bodycopy"/>
        <w:rPr>
          <w:color w:val="auto"/>
        </w:rPr>
      </w:pPr>
    </w:p>
    <w:p w14:paraId="72E8D29A" w14:textId="30C86C55" w:rsidR="00097683" w:rsidRDefault="002F2BAF" w:rsidP="001008F4">
      <w:pPr>
        <w:pStyle w:val="Bodycopy"/>
        <w:numPr>
          <w:ilvl w:val="0"/>
          <w:numId w:val="32"/>
        </w:numPr>
        <w:rPr>
          <w:ins w:id="609" w:author="Lew, Peter (CA - British Columbia)" w:date="2018-01-02T13:21:00Z"/>
          <w:color w:val="auto"/>
        </w:rPr>
      </w:pPr>
      <w:r>
        <w:rPr>
          <w:color w:val="auto"/>
        </w:rPr>
        <w:t>Locators</w:t>
      </w:r>
      <w:r w:rsidR="00F63D92">
        <w:rPr>
          <w:color w:val="auto"/>
        </w:rPr>
        <w:t xml:space="preserve"> will only be set-up in Logfire. </w:t>
      </w:r>
      <w:r w:rsidR="001008F4">
        <w:rPr>
          <w:color w:val="auto"/>
        </w:rPr>
        <w:t>If the inventory cannot be found in the location corresponding to the transaction above then the interface must determine where the item and serial number combination is within Logfire.</w:t>
      </w:r>
      <w:r w:rsidR="001008F4" w:rsidRPr="00905E67">
        <w:rPr>
          <w:color w:val="auto"/>
        </w:rPr>
        <w:t xml:space="preserve"> </w:t>
      </w:r>
    </w:p>
    <w:p w14:paraId="13F0CC6D" w14:textId="062285CF" w:rsidR="00F24516" w:rsidRDefault="00F24516" w:rsidP="001008F4">
      <w:pPr>
        <w:pStyle w:val="Bodycopy"/>
        <w:numPr>
          <w:ilvl w:val="0"/>
          <w:numId w:val="32"/>
        </w:numPr>
        <w:rPr>
          <w:ins w:id="610" w:author="Lew, Peter (CA - British Columbia)" w:date="2018-01-02T13:23:00Z"/>
          <w:color w:val="auto"/>
        </w:rPr>
      </w:pPr>
      <w:ins w:id="611" w:author="Lew, Peter (CA - British Columbia)" w:date="2018-01-02T13:22:00Z">
        <w:r>
          <w:rPr>
            <w:color w:val="auto"/>
          </w:rPr>
          <w:t xml:space="preserve">Generate Sequence Number starting at “1” with next number generation for each subsequent </w:t>
        </w:r>
      </w:ins>
      <w:ins w:id="612" w:author="Lew, Peter (CA - British Columbia)" w:date="2018-01-02T13:23:00Z">
        <w:r>
          <w:rPr>
            <w:color w:val="auto"/>
          </w:rPr>
          <w:t>line</w:t>
        </w:r>
      </w:ins>
      <w:ins w:id="613" w:author="Lew, Peter (CA - British Columbia)" w:date="2018-01-02T13:22:00Z">
        <w:r>
          <w:rPr>
            <w:color w:val="auto"/>
          </w:rPr>
          <w:t xml:space="preserve"> with the same transaction ID. </w:t>
        </w:r>
      </w:ins>
    </w:p>
    <w:p w14:paraId="75740540" w14:textId="363DAA78" w:rsidR="00F24516" w:rsidRDefault="00F24516">
      <w:pPr>
        <w:pStyle w:val="Bodycopy"/>
        <w:numPr>
          <w:ilvl w:val="1"/>
          <w:numId w:val="32"/>
        </w:numPr>
        <w:rPr>
          <w:ins w:id="614" w:author="Lew, Peter (CA - British Columbia)" w:date="2018-01-02T14:08:00Z"/>
          <w:color w:val="auto"/>
        </w:rPr>
        <w:pPrChange w:id="615" w:author="Lew, Peter (CA - British Columbia)" w:date="2018-01-02T13:23:00Z">
          <w:pPr>
            <w:pStyle w:val="Bodycopy"/>
            <w:numPr>
              <w:numId w:val="32"/>
            </w:numPr>
            <w:ind w:left="990" w:hanging="360"/>
          </w:pPr>
        </w:pPrChange>
      </w:pPr>
      <w:ins w:id="616" w:author="Lew, Peter (CA - British Columbia)" w:date="2018-01-02T13:23:00Z">
        <w:r>
          <w:rPr>
            <w:color w:val="auto"/>
          </w:rPr>
          <w:t>For example: Transaction A will have 1, 2, 3, 4, 5 as sequence numbers for each line (serial number), Transaction B will have 1, 2, 3, 4, 5 as wel</w:t>
        </w:r>
      </w:ins>
      <w:ins w:id="617" w:author="Lew, Peter (CA - British Columbia)" w:date="2018-01-02T13:24:00Z">
        <w:r>
          <w:rPr>
            <w:color w:val="auto"/>
          </w:rPr>
          <w:t>l.</w:t>
        </w:r>
      </w:ins>
    </w:p>
    <w:p w14:paraId="76C194E2" w14:textId="69544DCC" w:rsidR="00304C36" w:rsidRPr="00FA4B11" w:rsidRDefault="00304C36">
      <w:pPr>
        <w:pStyle w:val="Bodycopy"/>
        <w:numPr>
          <w:ilvl w:val="0"/>
          <w:numId w:val="32"/>
        </w:numPr>
        <w:rPr>
          <w:ins w:id="618" w:author="Lew, Peter (CA - British Columbia)" w:date="2018-01-02T14:14:00Z"/>
          <w:color w:val="auto"/>
        </w:rPr>
      </w:pPr>
      <w:ins w:id="619" w:author="Lew, Peter (CA - British Columbia)" w:date="2018-01-02T14:08:00Z">
        <w:r w:rsidRPr="00FA4B11">
          <w:rPr>
            <w:color w:val="auto"/>
          </w:rPr>
          <w:t>Location stemming from Shaw Project Issue and Shaw Expense</w:t>
        </w:r>
        <w:r w:rsidR="00685682" w:rsidRPr="00FA4B11">
          <w:rPr>
            <w:color w:val="auto"/>
          </w:rPr>
          <w:t xml:space="preserve"> Issue will either start with EX or PR as the area. </w:t>
        </w:r>
      </w:ins>
      <w:ins w:id="620" w:author="Lew, Peter (CA - British Columbia)" w:date="2018-01-02T14:13:00Z">
        <w:r w:rsidR="00685682" w:rsidRPr="00FA4B11">
          <w:rPr>
            <w:color w:val="auto"/>
          </w:rPr>
          <w:t xml:space="preserve">The location should originate from the transaction in Oracle that first </w:t>
        </w:r>
      </w:ins>
      <w:ins w:id="621" w:author="Lew, Peter (CA - British Columbia)" w:date="2018-01-02T14:14:00Z">
        <w:r w:rsidR="00685682" w:rsidRPr="00FA4B11">
          <w:rPr>
            <w:color w:val="auto"/>
          </w:rPr>
          <w:t>occurred</w:t>
        </w:r>
      </w:ins>
      <w:ins w:id="622" w:author="Lew, Peter (CA - British Columbia)" w:date="2018-01-02T14:13:00Z">
        <w:r w:rsidR="00685682" w:rsidRPr="00FA4B11">
          <w:rPr>
            <w:color w:val="auto"/>
          </w:rPr>
          <w:t xml:space="preserve"> </w:t>
        </w:r>
      </w:ins>
      <w:ins w:id="623" w:author="Lew, Peter (CA - British Columbia)" w:date="2018-01-02T14:14:00Z">
        <w:r w:rsidR="00685682" w:rsidRPr="00FA4B11">
          <w:rPr>
            <w:color w:val="auto"/>
          </w:rPr>
          <w:t>in Logfire</w:t>
        </w:r>
      </w:ins>
    </w:p>
    <w:p w14:paraId="5591D10A" w14:textId="3298A3E2" w:rsidR="00685682" w:rsidRDefault="00685682">
      <w:pPr>
        <w:pStyle w:val="Bodycopy"/>
        <w:numPr>
          <w:ilvl w:val="1"/>
          <w:numId w:val="32"/>
        </w:numPr>
        <w:rPr>
          <w:ins w:id="624" w:author="Lew, Peter (CA - British Columbia)" w:date="2018-01-02T15:51:00Z"/>
          <w:rFonts w:ascii="Calibri" w:hAnsi="Calibri" w:cs="Calibri"/>
          <w:sz w:val="22"/>
          <w:szCs w:val="22"/>
        </w:rPr>
        <w:pPrChange w:id="625" w:author="Lew, Peter (CA - British Columbia)" w:date="2018-01-02T14:28:00Z">
          <w:pPr>
            <w:pStyle w:val="Bodycopy"/>
            <w:numPr>
              <w:numId w:val="32"/>
            </w:numPr>
            <w:ind w:left="990" w:hanging="360"/>
          </w:pPr>
        </w:pPrChange>
      </w:pPr>
      <w:ins w:id="626" w:author="Lew, Peter (CA - British Columbia)" w:date="2018-01-02T14:15:00Z">
        <w:r w:rsidRPr="00FA4B11">
          <w:rPr>
            <w:rFonts w:ascii="Calibri" w:hAnsi="Calibri" w:cs="Calibri"/>
            <w:sz w:val="22"/>
            <w:szCs w:val="22"/>
          </w:rPr>
          <w:t xml:space="preserve">Example: </w:t>
        </w:r>
      </w:ins>
      <w:ins w:id="627" w:author="Lew, Peter (CA - British Columbia)" w:date="2018-01-02T15:53:00Z">
        <w:r w:rsidR="00FA4B11">
          <w:rPr>
            <w:rFonts w:ascii="Calibri" w:hAnsi="Calibri" w:cs="Calibri"/>
            <w:sz w:val="22"/>
            <w:szCs w:val="22"/>
          </w:rPr>
          <w:t xml:space="preserve">10 Item A is moved to </w:t>
        </w:r>
      </w:ins>
      <w:ins w:id="628" w:author="Lew, Peter (CA - British Columbia)" w:date="2018-01-02T14:15:00Z">
        <w:r w:rsidRPr="00FA4B11">
          <w:rPr>
            <w:rFonts w:ascii="Calibri" w:hAnsi="Calibri" w:cs="Calibri"/>
            <w:sz w:val="22"/>
            <w:szCs w:val="22"/>
          </w:rPr>
          <w:t>PR-15122-1-TNO(PR is used to derive Project Issue, 15122 is the Project Number, 1 is the Task ID and TNO is the expenditure Org)</w:t>
        </w:r>
      </w:ins>
    </w:p>
    <w:p w14:paraId="4C648A9E" w14:textId="7F7B5141" w:rsidR="00FA4B11" w:rsidRDefault="00FA4B11">
      <w:pPr>
        <w:pStyle w:val="Bodycopy"/>
        <w:numPr>
          <w:ilvl w:val="1"/>
          <w:numId w:val="32"/>
        </w:numPr>
        <w:rPr>
          <w:ins w:id="629" w:author="Lew, Peter (CA - British Columbia)" w:date="2018-01-02T15:52:00Z"/>
          <w:rFonts w:ascii="Calibri" w:hAnsi="Calibri" w:cs="Calibri"/>
          <w:sz w:val="22"/>
          <w:szCs w:val="22"/>
        </w:rPr>
        <w:pPrChange w:id="630" w:author="Lew, Peter (CA - British Columbia)" w:date="2018-01-02T14:28:00Z">
          <w:pPr>
            <w:pStyle w:val="Bodycopy"/>
            <w:numPr>
              <w:numId w:val="32"/>
            </w:numPr>
            <w:ind w:left="990" w:hanging="360"/>
          </w:pPr>
        </w:pPrChange>
      </w:pPr>
      <w:ins w:id="631" w:author="Lew, Peter (CA - British Columbia)" w:date="2018-01-02T15:52:00Z">
        <w:r>
          <w:rPr>
            <w:rFonts w:ascii="Calibri" w:hAnsi="Calibri" w:cs="Calibri"/>
            <w:sz w:val="22"/>
            <w:szCs w:val="22"/>
          </w:rPr>
          <w:t>This location is used to create Shaw Project Issue transaction in Oracle</w:t>
        </w:r>
      </w:ins>
    </w:p>
    <w:p w14:paraId="38E93382" w14:textId="3A0F0D68" w:rsidR="00FA4B11" w:rsidRPr="00FA4B11" w:rsidRDefault="00FA4B11">
      <w:pPr>
        <w:pStyle w:val="Bodycopy"/>
        <w:numPr>
          <w:ilvl w:val="1"/>
          <w:numId w:val="32"/>
        </w:numPr>
        <w:rPr>
          <w:ins w:id="632" w:author="Lew, Peter (CA - British Columbia)" w:date="2018-01-02T14:15:00Z"/>
          <w:rFonts w:ascii="Calibri" w:hAnsi="Calibri" w:cs="Calibri"/>
          <w:sz w:val="22"/>
          <w:szCs w:val="22"/>
        </w:rPr>
        <w:pPrChange w:id="633" w:author="Lew, Peter (CA - British Columbia)" w:date="2018-01-02T14:28:00Z">
          <w:pPr>
            <w:pStyle w:val="Bodycopy"/>
            <w:numPr>
              <w:numId w:val="32"/>
            </w:numPr>
            <w:ind w:left="990" w:hanging="360"/>
          </w:pPr>
        </w:pPrChange>
      </w:pPr>
      <w:ins w:id="634" w:author="Lew, Peter (CA - British Columbia)" w:date="2018-01-02T15:52:00Z">
        <w:r>
          <w:rPr>
            <w:rFonts w:ascii="Calibri" w:hAnsi="Calibri" w:cs="Calibri"/>
            <w:sz w:val="22"/>
            <w:szCs w:val="22"/>
          </w:rPr>
          <w:t xml:space="preserve">The resulting transaction should trigger the POS to deplete </w:t>
        </w:r>
      </w:ins>
      <w:ins w:id="635" w:author="Lew, Peter (CA - British Columbia)" w:date="2018-01-02T15:53:00Z">
        <w:r>
          <w:rPr>
            <w:rFonts w:ascii="Calibri" w:hAnsi="Calibri" w:cs="Calibri"/>
            <w:sz w:val="22"/>
            <w:szCs w:val="22"/>
          </w:rPr>
          <w:t>the 10 Item A in PR-15122-1-TNO within Logfire</w:t>
        </w:r>
      </w:ins>
    </w:p>
    <w:p w14:paraId="68C86485" w14:textId="76638366" w:rsidR="00685682" w:rsidRDefault="00685682">
      <w:pPr>
        <w:pStyle w:val="Bodycopy"/>
        <w:numPr>
          <w:ilvl w:val="0"/>
          <w:numId w:val="32"/>
        </w:numPr>
        <w:rPr>
          <w:ins w:id="636" w:author="Lew, Peter (CA - British Columbia)" w:date="2018-01-02T14:15:00Z"/>
          <w:color w:val="auto"/>
        </w:rPr>
      </w:pPr>
      <w:ins w:id="637" w:author="Lew, Peter (CA - British Columbia)" w:date="2018-01-02T14:15:00Z">
        <w:r>
          <w:rPr>
            <w:color w:val="auto"/>
          </w:rPr>
          <w:t xml:space="preserve">Non-serialized </w:t>
        </w:r>
      </w:ins>
      <w:ins w:id="638" w:author="Lew, Peter (CA - British Columbia)" w:date="2018-01-02T14:16:00Z">
        <w:r>
          <w:rPr>
            <w:color w:val="auto"/>
          </w:rPr>
          <w:t xml:space="preserve">item </w:t>
        </w:r>
      </w:ins>
      <w:ins w:id="639" w:author="Lew, Peter (CA - British Columbia)" w:date="2018-01-02T14:15:00Z">
        <w:r>
          <w:rPr>
            <w:color w:val="auto"/>
          </w:rPr>
          <w:t>transactions should be grouped together into one POS transactions</w:t>
        </w:r>
      </w:ins>
    </w:p>
    <w:p w14:paraId="1D09EB58" w14:textId="6E2D516E" w:rsidR="00685682" w:rsidRDefault="00685682">
      <w:pPr>
        <w:pStyle w:val="Bodycopy"/>
        <w:numPr>
          <w:ilvl w:val="1"/>
          <w:numId w:val="32"/>
        </w:numPr>
        <w:rPr>
          <w:ins w:id="640" w:author="Lew, Peter (CA - British Columbia)" w:date="2018-01-02T14:15:00Z"/>
          <w:color w:val="auto"/>
        </w:rPr>
        <w:pPrChange w:id="641" w:author="Lew, Peter (CA - British Columbia)" w:date="2018-01-02T14:15:00Z">
          <w:pPr>
            <w:pStyle w:val="Bodycopy"/>
            <w:numPr>
              <w:numId w:val="32"/>
            </w:numPr>
            <w:ind w:left="990" w:hanging="360"/>
          </w:pPr>
        </w:pPrChange>
      </w:pPr>
      <w:ins w:id="642" w:author="Lew, Peter (CA - British Columbia)" w:date="2018-01-02T14:15:00Z">
        <w:r>
          <w:rPr>
            <w:color w:val="auto"/>
          </w:rPr>
          <w:t>For example: In</w:t>
        </w:r>
        <w:r w:rsidR="00384496">
          <w:rPr>
            <w:color w:val="auto"/>
          </w:rPr>
          <w:t xml:space="preserve">crease of 10 Item A should be </w:t>
        </w:r>
      </w:ins>
      <w:ins w:id="643" w:author="Lew, Peter (CA - British Columbia)" w:date="2018-01-02T14:28:00Z">
        <w:r w:rsidR="00384496">
          <w:rPr>
            <w:color w:val="auto"/>
          </w:rPr>
          <w:t>1</w:t>
        </w:r>
      </w:ins>
      <w:ins w:id="644" w:author="Lew, Peter (CA - British Columbia)" w:date="2018-01-02T14:15:00Z">
        <w:r>
          <w:rPr>
            <w:color w:val="auto"/>
          </w:rPr>
          <w:t xml:space="preserve"> transaction</w:t>
        </w:r>
      </w:ins>
    </w:p>
    <w:p w14:paraId="62396B8B" w14:textId="1E27013C" w:rsidR="00685682" w:rsidRDefault="00685682">
      <w:pPr>
        <w:pStyle w:val="Bodycopy"/>
        <w:numPr>
          <w:ilvl w:val="0"/>
          <w:numId w:val="32"/>
        </w:numPr>
        <w:rPr>
          <w:ins w:id="645" w:author="Lew, Peter (CA - British Columbia)" w:date="2018-01-02T14:26:00Z"/>
          <w:color w:val="auto"/>
        </w:rPr>
      </w:pPr>
      <w:ins w:id="646" w:author="Lew, Peter (CA - British Columbia)" w:date="2018-01-02T14:16:00Z">
        <w:r>
          <w:rPr>
            <w:color w:val="auto"/>
          </w:rPr>
          <w:t xml:space="preserve">Serialized </w:t>
        </w:r>
      </w:ins>
      <w:ins w:id="647" w:author="Lew, Peter (CA - British Columbia)" w:date="2018-01-02T14:15:00Z">
        <w:r>
          <w:rPr>
            <w:color w:val="auto"/>
          </w:rPr>
          <w:t xml:space="preserve">item transactions </w:t>
        </w:r>
      </w:ins>
      <w:ins w:id="648" w:author="Lew, Peter (CA - British Columbia)" w:date="2018-01-02T14:26:00Z">
        <w:r w:rsidR="00384496">
          <w:rPr>
            <w:color w:val="auto"/>
          </w:rPr>
          <w:t>will be per serial number</w:t>
        </w:r>
      </w:ins>
    </w:p>
    <w:p w14:paraId="59672E31" w14:textId="17B4AEDC" w:rsidR="00384496" w:rsidRDefault="00384496">
      <w:pPr>
        <w:pStyle w:val="Bodycopy"/>
        <w:numPr>
          <w:ilvl w:val="1"/>
          <w:numId w:val="32"/>
        </w:numPr>
        <w:rPr>
          <w:ins w:id="649" w:author="Lew, Peter (CA - British Columbia)" w:date="2018-01-02T13:10:00Z"/>
          <w:color w:val="auto"/>
        </w:rPr>
        <w:pPrChange w:id="650" w:author="Lew, Peter (CA - British Columbia)" w:date="2018-01-02T14:27:00Z">
          <w:pPr>
            <w:pStyle w:val="Bodycopy"/>
            <w:numPr>
              <w:numId w:val="32"/>
            </w:numPr>
            <w:ind w:left="990" w:hanging="360"/>
          </w:pPr>
        </w:pPrChange>
      </w:pPr>
      <w:ins w:id="651" w:author="Lew, Peter (CA - British Columbia)" w:date="2018-01-02T14:27:00Z">
        <w:r>
          <w:rPr>
            <w:color w:val="auto"/>
          </w:rPr>
          <w:lastRenderedPageBreak/>
          <w:t xml:space="preserve">For example: Decrease of 5 Item </w:t>
        </w:r>
      </w:ins>
      <w:ins w:id="652" w:author="Lew, Peter (CA - British Columbia)" w:date="2018-01-02T14:28:00Z">
        <w:r>
          <w:rPr>
            <w:color w:val="auto"/>
          </w:rPr>
          <w:t>B will be 5 separate transactions</w:t>
        </w:r>
      </w:ins>
    </w:p>
    <w:p w14:paraId="538993BF" w14:textId="30DB40A5" w:rsidR="005C1319" w:rsidRPr="00905E67" w:rsidDel="005C1319" w:rsidRDefault="005C1319" w:rsidP="001008F4">
      <w:pPr>
        <w:pStyle w:val="Bodycopy"/>
        <w:numPr>
          <w:ilvl w:val="0"/>
          <w:numId w:val="32"/>
        </w:numPr>
        <w:rPr>
          <w:del w:id="653" w:author="Lew, Peter (CA - British Columbia)" w:date="2018-01-02T13:10:00Z"/>
          <w:color w:val="auto"/>
        </w:rPr>
      </w:pPr>
    </w:p>
    <w:p w14:paraId="259481BC" w14:textId="037DB738" w:rsidR="007139E7" w:rsidRDefault="007139E7" w:rsidP="003E1CD6">
      <w:pPr>
        <w:pStyle w:val="Heading2"/>
        <w:rPr>
          <w:color w:val="auto"/>
        </w:rPr>
      </w:pPr>
      <w:bookmarkStart w:id="654" w:name="_Toc304302430"/>
      <w:bookmarkStart w:id="655" w:name="_Toc304386137"/>
      <w:bookmarkStart w:id="656" w:name="_Toc495416651"/>
      <w:r w:rsidRPr="0027522F">
        <w:rPr>
          <w:color w:val="auto"/>
        </w:rPr>
        <w:t>Cross Reference Lookups</w:t>
      </w:r>
      <w:bookmarkEnd w:id="654"/>
      <w:bookmarkEnd w:id="655"/>
      <w:bookmarkEnd w:id="656"/>
    </w:p>
    <w:p w14:paraId="21595863" w14:textId="14727974" w:rsidR="0053274E" w:rsidRPr="0053274E" w:rsidRDefault="0053274E" w:rsidP="0053274E">
      <w:pPr>
        <w:pStyle w:val="Bodycopy"/>
        <w:ind w:left="576"/>
      </w:pPr>
      <w:r>
        <w:t>N/A</w:t>
      </w:r>
    </w:p>
    <w:p w14:paraId="259481BE" w14:textId="77777777" w:rsidR="007139E7" w:rsidRPr="003E1CD6" w:rsidRDefault="007139E7" w:rsidP="003E1CD6">
      <w:pPr>
        <w:pStyle w:val="Heading2"/>
        <w:rPr>
          <w:color w:val="auto"/>
        </w:rPr>
      </w:pPr>
      <w:bookmarkStart w:id="657" w:name="_Toc304302431"/>
      <w:bookmarkStart w:id="658" w:name="_Toc304386138"/>
      <w:bookmarkStart w:id="659" w:name="_Toc495416652"/>
      <w:r w:rsidRPr="003E1CD6">
        <w:rPr>
          <w:color w:val="auto"/>
        </w:rPr>
        <w:t>Expected Volume</w:t>
      </w:r>
      <w:bookmarkEnd w:id="657"/>
      <w:bookmarkEnd w:id="658"/>
      <w:bookmarkEnd w:id="659"/>
    </w:p>
    <w:p w14:paraId="13254691" w14:textId="436A7453" w:rsidR="008A6DCD" w:rsidRPr="001A15A7" w:rsidRDefault="0025166C" w:rsidP="001A15A7">
      <w:pPr>
        <w:pStyle w:val="Bodycopy"/>
        <w:ind w:firstLine="576"/>
        <w:rPr>
          <w:color w:val="auto"/>
          <w:highlight w:val="yellow"/>
        </w:rPr>
      </w:pPr>
      <w:r>
        <w:rPr>
          <w:color w:val="auto"/>
        </w:rPr>
        <w:t>M</w:t>
      </w:r>
      <w:r w:rsidR="00DA00A0">
        <w:rPr>
          <w:color w:val="auto"/>
        </w:rPr>
        <w:t>edium.</w:t>
      </w:r>
    </w:p>
    <w:p w14:paraId="259481C9" w14:textId="77777777" w:rsidR="007139E7" w:rsidRPr="003E1CD6" w:rsidRDefault="007139E7" w:rsidP="003E1CD6">
      <w:pPr>
        <w:pStyle w:val="Heading2"/>
        <w:rPr>
          <w:color w:val="auto"/>
        </w:rPr>
      </w:pPr>
      <w:bookmarkStart w:id="660" w:name="_Toc304302435"/>
      <w:bookmarkStart w:id="661" w:name="_Toc304386142"/>
      <w:bookmarkStart w:id="662" w:name="_Toc495416653"/>
      <w:r w:rsidRPr="003E1CD6">
        <w:rPr>
          <w:color w:val="auto"/>
        </w:rPr>
        <w:t>Schedule</w:t>
      </w:r>
      <w:bookmarkEnd w:id="660"/>
      <w:bookmarkEnd w:id="661"/>
      <w:bookmarkEnd w:id="662"/>
    </w:p>
    <w:p w14:paraId="259481CA" w14:textId="2188AD0C" w:rsidR="007139E7" w:rsidRPr="003E1CD6" w:rsidRDefault="00391583" w:rsidP="007139E7">
      <w:pPr>
        <w:pStyle w:val="Bodycopy"/>
        <w:ind w:left="576"/>
        <w:rPr>
          <w:color w:val="auto"/>
        </w:rPr>
      </w:pPr>
      <w:r>
        <w:rPr>
          <w:color w:val="auto"/>
        </w:rPr>
        <w:t>Real time based on the trigger points.</w:t>
      </w:r>
    </w:p>
    <w:p w14:paraId="259481CB" w14:textId="77777777" w:rsidR="007139E7" w:rsidRPr="003E1CD6" w:rsidRDefault="007139E7" w:rsidP="003E1CD6">
      <w:pPr>
        <w:pStyle w:val="Heading2"/>
        <w:rPr>
          <w:color w:val="auto"/>
        </w:rPr>
      </w:pPr>
      <w:bookmarkStart w:id="663" w:name="_Toc304302437"/>
      <w:bookmarkStart w:id="664" w:name="_Toc304386144"/>
      <w:bookmarkStart w:id="665" w:name="_Toc495416654"/>
      <w:r w:rsidRPr="003E1CD6">
        <w:rPr>
          <w:color w:val="auto"/>
        </w:rPr>
        <w:t>Data Archival Requirements</w:t>
      </w:r>
      <w:bookmarkEnd w:id="663"/>
      <w:bookmarkEnd w:id="664"/>
      <w:bookmarkEnd w:id="665"/>
    </w:p>
    <w:p w14:paraId="259481CD" w14:textId="21A9DE56" w:rsidR="007139E7" w:rsidRPr="00A30EB5" w:rsidRDefault="008A6DCD" w:rsidP="00A30EB5">
      <w:pPr>
        <w:pStyle w:val="Bodycopy"/>
        <w:ind w:left="576"/>
      </w:pPr>
      <w:r>
        <w:t>None</w:t>
      </w:r>
    </w:p>
    <w:p w14:paraId="259481CE" w14:textId="77777777" w:rsidR="00FE7A73" w:rsidRPr="00C91B2B" w:rsidRDefault="00FE7A73" w:rsidP="003E1CD6">
      <w:pPr>
        <w:pStyle w:val="Heading1"/>
      </w:pPr>
      <w:bookmarkStart w:id="666" w:name="_Toc304386145"/>
      <w:bookmarkStart w:id="667" w:name="_Toc495416655"/>
      <w:r>
        <w:lastRenderedPageBreak/>
        <w:t>Application Setup Requirements</w:t>
      </w:r>
      <w:bookmarkEnd w:id="666"/>
      <w:bookmarkEnd w:id="667"/>
    </w:p>
    <w:p w14:paraId="259481CF" w14:textId="77777777" w:rsidR="00FE7A73" w:rsidRPr="003E1CD6" w:rsidRDefault="00FE7A73" w:rsidP="003E1CD6">
      <w:pPr>
        <w:pStyle w:val="Heading2"/>
        <w:rPr>
          <w:color w:val="auto"/>
        </w:rPr>
      </w:pPr>
      <w:bookmarkStart w:id="668" w:name="_Toc304386146"/>
      <w:bookmarkStart w:id="669" w:name="_Toc495416656"/>
      <w:r w:rsidRPr="003E1CD6">
        <w:rPr>
          <w:color w:val="auto"/>
        </w:rPr>
        <w:t>Core Application Module Setup</w:t>
      </w:r>
      <w:bookmarkEnd w:id="668"/>
      <w:bookmarkEnd w:id="669"/>
    </w:p>
    <w:p w14:paraId="259481D0" w14:textId="5F4FB1BE" w:rsidR="00FE7A73" w:rsidRDefault="001A15A7" w:rsidP="00FE7A73">
      <w:pPr>
        <w:pStyle w:val="Bodycopy"/>
        <w:ind w:left="576"/>
        <w:rPr>
          <w:color w:val="auto"/>
        </w:rPr>
      </w:pPr>
      <w:r>
        <w:rPr>
          <w:color w:val="auto"/>
        </w:rPr>
        <w:t>Oracle ERP C</w:t>
      </w:r>
      <w:r w:rsidR="008A6DCD">
        <w:rPr>
          <w:color w:val="auto"/>
        </w:rPr>
        <w:t xml:space="preserve">loud – </w:t>
      </w:r>
      <w:r>
        <w:rPr>
          <w:color w:val="auto"/>
        </w:rPr>
        <w:t>Inventory Management</w:t>
      </w:r>
    </w:p>
    <w:p w14:paraId="259481D1" w14:textId="77777777" w:rsidR="002165DC" w:rsidRPr="003E1CD6" w:rsidRDefault="002165DC" w:rsidP="003E1CD6">
      <w:pPr>
        <w:pStyle w:val="Heading2"/>
        <w:rPr>
          <w:color w:val="auto"/>
        </w:rPr>
      </w:pPr>
      <w:bookmarkStart w:id="670" w:name="_Toc304386147"/>
      <w:bookmarkStart w:id="671" w:name="_Toc495416657"/>
      <w:r w:rsidRPr="003E1CD6">
        <w:rPr>
          <w:color w:val="auto"/>
        </w:rPr>
        <w:t>Programs and Parameters</w:t>
      </w:r>
      <w:bookmarkEnd w:id="670"/>
      <w:bookmarkEnd w:id="671"/>
      <w:r w:rsidR="001E0EA3" w:rsidRPr="003E1CD6">
        <w:rPr>
          <w:color w:val="auto"/>
        </w:rPr>
        <w:t xml:space="preserve"> </w:t>
      </w:r>
    </w:p>
    <w:p w14:paraId="259481D2" w14:textId="48D65209" w:rsidR="00CE3AEC" w:rsidRDefault="008A6DCD" w:rsidP="009E72F1">
      <w:pPr>
        <w:pStyle w:val="Bodycopy"/>
        <w:ind w:left="576"/>
      </w:pPr>
      <w:bookmarkStart w:id="672" w:name="_Toc64270794"/>
      <w:r>
        <w:rPr>
          <w:color w:val="auto"/>
        </w:rPr>
        <w:t>Pending &lt;</w:t>
      </w:r>
      <w:r w:rsidRPr="0079535C">
        <w:rPr>
          <w:color w:val="auto"/>
          <w:highlight w:val="yellow"/>
        </w:rPr>
        <w:t>Technical team</w:t>
      </w:r>
      <w:r w:rsidR="0079535C" w:rsidRPr="0079535C">
        <w:rPr>
          <w:color w:val="auto"/>
          <w:highlight w:val="yellow"/>
        </w:rPr>
        <w:t xml:space="preserve"> would be updating post functional team sign-off</w:t>
      </w:r>
      <w:r>
        <w:rPr>
          <w:color w:val="auto"/>
        </w:rPr>
        <w:t>&gt;</w:t>
      </w:r>
    </w:p>
    <w:p w14:paraId="259481D3" w14:textId="77777777" w:rsidR="008065BF" w:rsidRPr="003E1CD6" w:rsidRDefault="0042123C" w:rsidP="003E1CD6">
      <w:pPr>
        <w:pStyle w:val="Heading1"/>
      </w:pPr>
      <w:bookmarkStart w:id="673" w:name="_Toc304386148"/>
      <w:bookmarkStart w:id="674" w:name="_Toc495416658"/>
      <w:bookmarkEnd w:id="672"/>
      <w:r w:rsidRPr="003E1CD6">
        <w:lastRenderedPageBreak/>
        <w:t>Interface</w:t>
      </w:r>
      <w:r w:rsidR="008065BF" w:rsidRPr="003E1CD6">
        <w:t xml:space="preserve"> </w:t>
      </w:r>
      <w:r w:rsidR="005166E3" w:rsidRPr="003E1CD6">
        <w:t>Reporting Requirements</w:t>
      </w:r>
      <w:bookmarkEnd w:id="673"/>
      <w:bookmarkEnd w:id="674"/>
    </w:p>
    <w:p w14:paraId="259481D4" w14:textId="77777777" w:rsidR="008065BF" w:rsidRPr="003E1CD6" w:rsidRDefault="008065BF" w:rsidP="003E1CD6">
      <w:pPr>
        <w:pStyle w:val="Heading2"/>
        <w:rPr>
          <w:color w:val="auto"/>
        </w:rPr>
      </w:pPr>
      <w:bookmarkStart w:id="675" w:name="_Toc304386149"/>
      <w:bookmarkStart w:id="676" w:name="_Toc495416659"/>
      <w:r w:rsidRPr="003E1CD6">
        <w:rPr>
          <w:color w:val="auto"/>
        </w:rPr>
        <w:t>Data Validation</w:t>
      </w:r>
      <w:bookmarkEnd w:id="675"/>
      <w:bookmarkEnd w:id="676"/>
    </w:p>
    <w:p w14:paraId="259481D5" w14:textId="57E3148E" w:rsidR="008065BF" w:rsidRPr="003E1CD6" w:rsidRDefault="008A6DCD" w:rsidP="00DF649F">
      <w:pPr>
        <w:pStyle w:val="Bodycopy"/>
        <w:ind w:left="630" w:hanging="36"/>
        <w:rPr>
          <w:color w:val="auto"/>
        </w:rPr>
      </w:pPr>
      <w:r>
        <w:rPr>
          <w:color w:val="auto"/>
        </w:rPr>
        <w:t>None</w:t>
      </w:r>
    </w:p>
    <w:p w14:paraId="259481D6" w14:textId="77777777" w:rsidR="008065BF" w:rsidRPr="003E1CD6" w:rsidRDefault="00555DCE" w:rsidP="003E1CD6">
      <w:pPr>
        <w:pStyle w:val="Heading2"/>
        <w:rPr>
          <w:color w:val="auto"/>
        </w:rPr>
      </w:pPr>
      <w:bookmarkStart w:id="677" w:name="_Toc304386150"/>
      <w:bookmarkStart w:id="678" w:name="_Toc495416660"/>
      <w:r w:rsidRPr="003E1CD6">
        <w:rPr>
          <w:color w:val="auto"/>
        </w:rPr>
        <w:t>Data</w:t>
      </w:r>
      <w:r w:rsidR="008065BF" w:rsidRPr="003E1CD6">
        <w:rPr>
          <w:color w:val="auto"/>
        </w:rPr>
        <w:t xml:space="preserve"> Reconciliation</w:t>
      </w:r>
      <w:bookmarkEnd w:id="677"/>
      <w:bookmarkEnd w:id="678"/>
    </w:p>
    <w:p w14:paraId="259481D7" w14:textId="2DBF64EE" w:rsidR="008065BF" w:rsidRPr="003E1CD6" w:rsidRDefault="008A6DCD" w:rsidP="00DF649F">
      <w:pPr>
        <w:pStyle w:val="Bodycopy"/>
        <w:ind w:left="630"/>
        <w:rPr>
          <w:color w:val="auto"/>
        </w:rPr>
      </w:pPr>
      <w:r>
        <w:rPr>
          <w:color w:val="auto"/>
        </w:rPr>
        <w:t>None</w:t>
      </w:r>
    </w:p>
    <w:p w14:paraId="259481D8" w14:textId="77777777" w:rsidR="00D6406C" w:rsidRPr="003E1CD6" w:rsidRDefault="00D6406C" w:rsidP="003E1CD6">
      <w:pPr>
        <w:pStyle w:val="Heading2"/>
        <w:rPr>
          <w:color w:val="auto"/>
        </w:rPr>
      </w:pPr>
      <w:bookmarkStart w:id="679" w:name="_Toc304386151"/>
      <w:bookmarkStart w:id="680" w:name="_Toc495416661"/>
      <w:r w:rsidRPr="003E1CD6">
        <w:rPr>
          <w:color w:val="auto"/>
        </w:rPr>
        <w:t>Interface Controls Requirements</w:t>
      </w:r>
      <w:bookmarkEnd w:id="679"/>
      <w:bookmarkEnd w:id="680"/>
      <w:r w:rsidRPr="003E1CD6">
        <w:rPr>
          <w:color w:val="auto"/>
        </w:rPr>
        <w:t xml:space="preserve"> </w:t>
      </w:r>
    </w:p>
    <w:p w14:paraId="259481D9" w14:textId="5FE6475E" w:rsidR="00C6215D" w:rsidRDefault="008A6DCD" w:rsidP="00C6215D">
      <w:pPr>
        <w:pStyle w:val="Bodycopy"/>
        <w:ind w:left="576"/>
        <w:rPr>
          <w:color w:val="auto"/>
        </w:rPr>
      </w:pPr>
      <w:r>
        <w:rPr>
          <w:color w:val="auto"/>
        </w:rPr>
        <w:t>None</w:t>
      </w:r>
    </w:p>
    <w:p w14:paraId="204CD43E" w14:textId="77777777" w:rsidR="0094478C" w:rsidRPr="0062763D" w:rsidRDefault="0094478C" w:rsidP="00C6215D">
      <w:pPr>
        <w:pStyle w:val="Bodycopy"/>
        <w:ind w:left="576"/>
        <w:rPr>
          <w:color w:val="auto"/>
        </w:rPr>
      </w:pPr>
    </w:p>
    <w:p w14:paraId="259481DA" w14:textId="7E6727A5" w:rsidR="008065BF" w:rsidRDefault="008065BF" w:rsidP="008065BF">
      <w:pPr>
        <w:pStyle w:val="Bodycopy"/>
        <w:ind w:left="576"/>
      </w:pPr>
    </w:p>
    <w:p w14:paraId="5668EA2A" w14:textId="77777777" w:rsidR="0094478C" w:rsidRPr="008065BF" w:rsidRDefault="0094478C" w:rsidP="008065BF">
      <w:pPr>
        <w:pStyle w:val="Bodycopy"/>
        <w:ind w:left="576"/>
      </w:pPr>
    </w:p>
    <w:p w14:paraId="259481DB" w14:textId="77777777" w:rsidR="008065BF" w:rsidRPr="008065BF" w:rsidRDefault="008065BF" w:rsidP="008065BF">
      <w:pPr>
        <w:pStyle w:val="Bodycopy"/>
      </w:pPr>
    </w:p>
    <w:p w14:paraId="259481DC" w14:textId="77777777" w:rsidR="002165DC" w:rsidRPr="002165DC" w:rsidRDefault="002165DC" w:rsidP="002165DC">
      <w:pPr>
        <w:pStyle w:val="Bodycopy"/>
        <w:rPr>
          <w:lang w:val="en-US"/>
        </w:rPr>
      </w:pPr>
    </w:p>
    <w:p w14:paraId="259481DD" w14:textId="77777777" w:rsidR="002165DC" w:rsidRPr="002165DC" w:rsidRDefault="002165DC" w:rsidP="002165DC">
      <w:pPr>
        <w:pStyle w:val="Bodycopy"/>
        <w:rPr>
          <w:lang w:val="en-US"/>
        </w:rPr>
      </w:pPr>
    </w:p>
    <w:p w14:paraId="259481DE" w14:textId="77777777" w:rsidR="002165DC" w:rsidRPr="002165DC" w:rsidRDefault="002165DC" w:rsidP="002165DC">
      <w:pPr>
        <w:pStyle w:val="Bodycopy"/>
        <w:rPr>
          <w:lang w:val="en-US"/>
        </w:rPr>
      </w:pPr>
    </w:p>
    <w:p w14:paraId="259481DF" w14:textId="77777777" w:rsidR="00D73B5B" w:rsidRDefault="002165DC" w:rsidP="003E1CD6">
      <w:pPr>
        <w:pStyle w:val="Heading1"/>
      </w:pPr>
      <w:bookmarkStart w:id="681" w:name="_Toc64270804"/>
      <w:bookmarkStart w:id="682" w:name="_Toc304386152"/>
      <w:bookmarkStart w:id="683" w:name="_Toc495416662"/>
      <w:r>
        <w:lastRenderedPageBreak/>
        <w:t>Exception and Error Handling</w:t>
      </w:r>
      <w:bookmarkEnd w:id="681"/>
      <w:bookmarkEnd w:id="682"/>
      <w:bookmarkEnd w:id="683"/>
    </w:p>
    <w:p w14:paraId="259481E0" w14:textId="0C24372D" w:rsidR="0004139D" w:rsidRPr="003E1CD6" w:rsidRDefault="008A6DCD" w:rsidP="008A6DCD">
      <w:pPr>
        <w:pStyle w:val="Bodycopy"/>
        <w:ind w:left="432"/>
        <w:rPr>
          <w:color w:val="auto"/>
        </w:rPr>
      </w:pPr>
      <w:r>
        <w:rPr>
          <w:color w:val="auto"/>
        </w:rPr>
        <w:t>Pending &lt;</w:t>
      </w:r>
      <w:r w:rsidR="005304B6" w:rsidRPr="005304B6">
        <w:rPr>
          <w:color w:val="auto"/>
          <w:highlight w:val="yellow"/>
        </w:rPr>
        <w:t xml:space="preserve">To be added by </w:t>
      </w:r>
      <w:r w:rsidRPr="005304B6">
        <w:rPr>
          <w:color w:val="auto"/>
          <w:highlight w:val="yellow"/>
        </w:rPr>
        <w:t>Technical team</w:t>
      </w:r>
      <w:r>
        <w:rPr>
          <w:color w:val="auto"/>
        </w:rPr>
        <w:t>&gt;</w:t>
      </w:r>
    </w:p>
    <w:tbl>
      <w:tblPr>
        <w:tblW w:w="8736"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666"/>
        <w:gridCol w:w="1665"/>
        <w:gridCol w:w="167"/>
        <w:gridCol w:w="1998"/>
        <w:gridCol w:w="1582"/>
        <w:gridCol w:w="2658"/>
      </w:tblGrid>
      <w:tr w:rsidR="00B97FF7" w:rsidRPr="007E4991" w14:paraId="259481E7" w14:textId="77777777" w:rsidTr="000C5C8E">
        <w:trPr>
          <w:trHeight w:val="287"/>
          <w:tblHeader/>
        </w:trPr>
        <w:tc>
          <w:tcPr>
            <w:tcW w:w="666" w:type="dxa"/>
            <w:tcBorders>
              <w:top w:val="single" w:sz="4" w:space="0" w:color="FFFFFF"/>
              <w:left w:val="single" w:sz="4" w:space="0" w:color="FFFFFF"/>
              <w:bottom w:val="single" w:sz="4" w:space="0" w:color="FFFFFF"/>
              <w:right w:val="single" w:sz="4" w:space="0" w:color="FFFFFF"/>
            </w:tcBorders>
            <w:shd w:val="clear" w:color="auto" w:fill="244061"/>
            <w:vAlign w:val="center"/>
          </w:tcPr>
          <w:p w14:paraId="259481E1" w14:textId="77777777" w:rsidR="00323B8E" w:rsidRDefault="00E66080" w:rsidP="00B97FF7">
            <w:pPr>
              <w:pStyle w:val="Tablehead1"/>
            </w:pPr>
            <w:r>
              <w:t>S.</w:t>
            </w:r>
          </w:p>
          <w:p w14:paraId="259481E2" w14:textId="77777777" w:rsidR="00E66080" w:rsidRPr="00264FFA" w:rsidRDefault="00323B8E" w:rsidP="00B97FF7">
            <w:pPr>
              <w:pStyle w:val="Tablehead1"/>
            </w:pPr>
            <w:r>
              <w:t>No</w:t>
            </w:r>
            <w:r w:rsidR="00E66080">
              <w:t>.</w:t>
            </w:r>
          </w:p>
        </w:tc>
        <w:tc>
          <w:tcPr>
            <w:tcW w:w="1832" w:type="dxa"/>
            <w:gridSpan w:val="2"/>
            <w:tcBorders>
              <w:top w:val="single" w:sz="4" w:space="0" w:color="FFFFFF"/>
              <w:left w:val="single" w:sz="4" w:space="0" w:color="FFFFFF"/>
              <w:bottom w:val="single" w:sz="4" w:space="0" w:color="FFFFFF"/>
              <w:right w:val="single" w:sz="4" w:space="0" w:color="FFFFFF"/>
            </w:tcBorders>
            <w:shd w:val="clear" w:color="auto" w:fill="244061"/>
            <w:vAlign w:val="center"/>
          </w:tcPr>
          <w:p w14:paraId="259481E3" w14:textId="77777777" w:rsidR="00E66080" w:rsidRPr="00264FFA" w:rsidRDefault="00E66080" w:rsidP="00B97FF7">
            <w:pPr>
              <w:pStyle w:val="Tablehead1"/>
            </w:pPr>
            <w:r>
              <w:t>Error/Exception Code</w:t>
            </w:r>
          </w:p>
        </w:tc>
        <w:tc>
          <w:tcPr>
            <w:tcW w:w="1998" w:type="dxa"/>
            <w:tcBorders>
              <w:top w:val="single" w:sz="4" w:space="0" w:color="FFFFFF"/>
              <w:left w:val="single" w:sz="4" w:space="0" w:color="FFFFFF"/>
              <w:bottom w:val="single" w:sz="4" w:space="0" w:color="FFFFFF"/>
              <w:right w:val="single" w:sz="4" w:space="0" w:color="FFFFFF"/>
            </w:tcBorders>
            <w:shd w:val="clear" w:color="auto" w:fill="244061"/>
            <w:vAlign w:val="center"/>
          </w:tcPr>
          <w:p w14:paraId="259481E4" w14:textId="77777777" w:rsidR="00E66080" w:rsidRPr="00264FFA" w:rsidRDefault="00E66080" w:rsidP="00B97FF7">
            <w:pPr>
              <w:pStyle w:val="Tablehead1"/>
            </w:pPr>
            <w:r>
              <w:t>Error/Exception Type</w:t>
            </w:r>
          </w:p>
        </w:tc>
        <w:tc>
          <w:tcPr>
            <w:tcW w:w="1582" w:type="dxa"/>
            <w:tcBorders>
              <w:top w:val="single" w:sz="4" w:space="0" w:color="FFFFFF"/>
              <w:left w:val="single" w:sz="4" w:space="0" w:color="FFFFFF"/>
              <w:bottom w:val="single" w:sz="4" w:space="0" w:color="FFFFFF"/>
              <w:right w:val="single" w:sz="4" w:space="0" w:color="FFFFFF"/>
            </w:tcBorders>
            <w:shd w:val="clear" w:color="auto" w:fill="244061"/>
          </w:tcPr>
          <w:p w14:paraId="259481E5" w14:textId="77777777" w:rsidR="00E66080" w:rsidRPr="00264FFA" w:rsidRDefault="00E66080" w:rsidP="00B97FF7">
            <w:pPr>
              <w:pStyle w:val="Tablehead1"/>
            </w:pPr>
            <w:r>
              <w:t>Description</w:t>
            </w:r>
          </w:p>
        </w:tc>
        <w:tc>
          <w:tcPr>
            <w:tcW w:w="2658" w:type="dxa"/>
            <w:tcBorders>
              <w:top w:val="single" w:sz="4" w:space="0" w:color="FFFFFF"/>
              <w:left w:val="single" w:sz="4" w:space="0" w:color="FFFFFF"/>
              <w:bottom w:val="single" w:sz="4" w:space="0" w:color="FFFFFF"/>
              <w:right w:val="single" w:sz="4" w:space="0" w:color="FFFFFF"/>
            </w:tcBorders>
            <w:shd w:val="clear" w:color="auto" w:fill="244061"/>
            <w:vAlign w:val="center"/>
          </w:tcPr>
          <w:p w14:paraId="259481E6" w14:textId="77777777" w:rsidR="00E66080" w:rsidRPr="00264FFA" w:rsidRDefault="00E66080" w:rsidP="00B97FF7">
            <w:pPr>
              <w:pStyle w:val="Tablehead1"/>
            </w:pPr>
            <w:r>
              <w:t>Handler</w:t>
            </w:r>
          </w:p>
        </w:tc>
      </w:tr>
      <w:tr w:rsidR="00E66080" w:rsidRPr="0053204A" w14:paraId="259481ED" w14:textId="77777777" w:rsidTr="00293E77">
        <w:trPr>
          <w:trHeight w:val="377"/>
        </w:trPr>
        <w:tc>
          <w:tcPr>
            <w:tcW w:w="666" w:type="dxa"/>
            <w:tcBorders>
              <w:top w:val="single" w:sz="4" w:space="0" w:color="FFFFFF"/>
            </w:tcBorders>
            <w:vAlign w:val="center"/>
          </w:tcPr>
          <w:p w14:paraId="259481E8" w14:textId="77777777" w:rsidR="00E66080" w:rsidRPr="00F17B9F" w:rsidRDefault="00E66080" w:rsidP="0036238B">
            <w:pPr>
              <w:pStyle w:val="TableList"/>
            </w:pPr>
          </w:p>
        </w:tc>
        <w:tc>
          <w:tcPr>
            <w:tcW w:w="1665" w:type="dxa"/>
            <w:tcBorders>
              <w:top w:val="single" w:sz="4" w:space="0" w:color="FFFFFF"/>
            </w:tcBorders>
          </w:tcPr>
          <w:p w14:paraId="259481E9" w14:textId="77777777" w:rsidR="00E66080" w:rsidRPr="00F17B9F" w:rsidRDefault="00E66080" w:rsidP="0036238B">
            <w:pPr>
              <w:pStyle w:val="Tabletext"/>
            </w:pPr>
          </w:p>
        </w:tc>
        <w:tc>
          <w:tcPr>
            <w:tcW w:w="2165" w:type="dxa"/>
            <w:gridSpan w:val="2"/>
            <w:tcBorders>
              <w:top w:val="single" w:sz="4" w:space="0" w:color="FFFFFF"/>
            </w:tcBorders>
          </w:tcPr>
          <w:p w14:paraId="259481EA" w14:textId="77777777" w:rsidR="00E66080" w:rsidRPr="00F17B9F" w:rsidRDefault="00E66080" w:rsidP="0036238B">
            <w:pPr>
              <w:pStyle w:val="Tabletext"/>
            </w:pPr>
          </w:p>
        </w:tc>
        <w:tc>
          <w:tcPr>
            <w:tcW w:w="1582" w:type="dxa"/>
            <w:tcBorders>
              <w:top w:val="single" w:sz="4" w:space="0" w:color="FFFFFF"/>
            </w:tcBorders>
          </w:tcPr>
          <w:p w14:paraId="259481EB" w14:textId="77777777" w:rsidR="00E66080" w:rsidRPr="00F17B9F" w:rsidRDefault="00E66080" w:rsidP="0036238B">
            <w:pPr>
              <w:pStyle w:val="Tabletext"/>
            </w:pPr>
          </w:p>
        </w:tc>
        <w:tc>
          <w:tcPr>
            <w:tcW w:w="2658" w:type="dxa"/>
            <w:tcBorders>
              <w:top w:val="single" w:sz="4" w:space="0" w:color="FFFFFF"/>
            </w:tcBorders>
          </w:tcPr>
          <w:p w14:paraId="259481EC" w14:textId="77777777" w:rsidR="00E66080" w:rsidRPr="00F17B9F" w:rsidRDefault="00E66080" w:rsidP="0036238B">
            <w:pPr>
              <w:pStyle w:val="Tabletext"/>
            </w:pPr>
          </w:p>
        </w:tc>
      </w:tr>
      <w:tr w:rsidR="00E66080" w:rsidRPr="007E4991" w14:paraId="259481F3" w14:textId="77777777" w:rsidTr="00293E77">
        <w:trPr>
          <w:trHeight w:val="377"/>
        </w:trPr>
        <w:tc>
          <w:tcPr>
            <w:tcW w:w="666" w:type="dxa"/>
          </w:tcPr>
          <w:p w14:paraId="259481EE" w14:textId="77777777" w:rsidR="00E66080" w:rsidRPr="00F17B9F" w:rsidRDefault="00E66080" w:rsidP="0036238B">
            <w:pPr>
              <w:pStyle w:val="TableList"/>
            </w:pPr>
          </w:p>
        </w:tc>
        <w:tc>
          <w:tcPr>
            <w:tcW w:w="1665" w:type="dxa"/>
          </w:tcPr>
          <w:p w14:paraId="259481EF" w14:textId="77777777" w:rsidR="00E66080" w:rsidRPr="00F17B9F" w:rsidRDefault="00E66080" w:rsidP="0036238B">
            <w:pPr>
              <w:pStyle w:val="Tabletext"/>
            </w:pPr>
          </w:p>
        </w:tc>
        <w:tc>
          <w:tcPr>
            <w:tcW w:w="2165" w:type="dxa"/>
            <w:gridSpan w:val="2"/>
          </w:tcPr>
          <w:p w14:paraId="259481F0" w14:textId="77777777" w:rsidR="00E66080" w:rsidRPr="00F17B9F" w:rsidRDefault="00E66080" w:rsidP="0036238B">
            <w:pPr>
              <w:pStyle w:val="Tabletext"/>
            </w:pPr>
          </w:p>
        </w:tc>
        <w:tc>
          <w:tcPr>
            <w:tcW w:w="1582" w:type="dxa"/>
          </w:tcPr>
          <w:p w14:paraId="259481F1" w14:textId="77777777" w:rsidR="00E66080" w:rsidRPr="00F17B9F" w:rsidRDefault="00E66080" w:rsidP="0036238B">
            <w:pPr>
              <w:pStyle w:val="Tabletext"/>
            </w:pPr>
          </w:p>
        </w:tc>
        <w:tc>
          <w:tcPr>
            <w:tcW w:w="2658" w:type="dxa"/>
          </w:tcPr>
          <w:p w14:paraId="259481F2" w14:textId="77777777" w:rsidR="00E66080" w:rsidRPr="00F17B9F" w:rsidRDefault="00E66080" w:rsidP="0036238B">
            <w:pPr>
              <w:pStyle w:val="Tabletext"/>
            </w:pPr>
          </w:p>
        </w:tc>
      </w:tr>
      <w:tr w:rsidR="00E66080" w:rsidRPr="007E4991" w14:paraId="259481F9" w14:textId="77777777" w:rsidTr="00293E77">
        <w:trPr>
          <w:trHeight w:val="377"/>
        </w:trPr>
        <w:tc>
          <w:tcPr>
            <w:tcW w:w="666" w:type="dxa"/>
          </w:tcPr>
          <w:p w14:paraId="259481F4" w14:textId="77777777" w:rsidR="00B97FF7" w:rsidRPr="00F17B9F" w:rsidRDefault="00B97FF7" w:rsidP="0036238B">
            <w:pPr>
              <w:pStyle w:val="TableList"/>
            </w:pPr>
          </w:p>
        </w:tc>
        <w:tc>
          <w:tcPr>
            <w:tcW w:w="1665" w:type="dxa"/>
          </w:tcPr>
          <w:p w14:paraId="259481F5" w14:textId="77777777" w:rsidR="00E66080" w:rsidRPr="00F17B9F" w:rsidRDefault="00E66080" w:rsidP="0036238B">
            <w:pPr>
              <w:pStyle w:val="Tabletext"/>
            </w:pPr>
          </w:p>
        </w:tc>
        <w:tc>
          <w:tcPr>
            <w:tcW w:w="2165" w:type="dxa"/>
            <w:gridSpan w:val="2"/>
          </w:tcPr>
          <w:p w14:paraId="259481F6" w14:textId="77777777" w:rsidR="00E66080" w:rsidRPr="00F17B9F" w:rsidRDefault="00E66080" w:rsidP="0036238B">
            <w:pPr>
              <w:pStyle w:val="Tabletext"/>
            </w:pPr>
          </w:p>
        </w:tc>
        <w:tc>
          <w:tcPr>
            <w:tcW w:w="1582" w:type="dxa"/>
          </w:tcPr>
          <w:p w14:paraId="259481F7" w14:textId="77777777" w:rsidR="00E66080" w:rsidRPr="00F17B9F" w:rsidRDefault="00E66080" w:rsidP="0036238B">
            <w:pPr>
              <w:pStyle w:val="Tabletext"/>
            </w:pPr>
          </w:p>
        </w:tc>
        <w:tc>
          <w:tcPr>
            <w:tcW w:w="2658" w:type="dxa"/>
          </w:tcPr>
          <w:p w14:paraId="259481F8" w14:textId="77777777" w:rsidR="00E66080" w:rsidRPr="00F17B9F" w:rsidRDefault="00E66080" w:rsidP="0036238B">
            <w:pPr>
              <w:pStyle w:val="Tabletext"/>
            </w:pPr>
          </w:p>
        </w:tc>
      </w:tr>
      <w:tr w:rsidR="00E66080" w:rsidRPr="007E4991" w14:paraId="259481FF" w14:textId="77777777" w:rsidTr="00293E77">
        <w:trPr>
          <w:trHeight w:val="377"/>
        </w:trPr>
        <w:tc>
          <w:tcPr>
            <w:tcW w:w="666" w:type="dxa"/>
          </w:tcPr>
          <w:p w14:paraId="259481FA" w14:textId="77777777" w:rsidR="00E66080" w:rsidRPr="00F17B9F" w:rsidRDefault="00E66080" w:rsidP="0036238B">
            <w:pPr>
              <w:pStyle w:val="TableList"/>
            </w:pPr>
          </w:p>
        </w:tc>
        <w:tc>
          <w:tcPr>
            <w:tcW w:w="1665" w:type="dxa"/>
          </w:tcPr>
          <w:p w14:paraId="259481FB" w14:textId="77777777" w:rsidR="00E66080" w:rsidRPr="00F17B9F" w:rsidRDefault="00E66080" w:rsidP="0036238B">
            <w:pPr>
              <w:pStyle w:val="Tabletext"/>
            </w:pPr>
          </w:p>
        </w:tc>
        <w:tc>
          <w:tcPr>
            <w:tcW w:w="2165" w:type="dxa"/>
            <w:gridSpan w:val="2"/>
          </w:tcPr>
          <w:p w14:paraId="259481FC" w14:textId="77777777" w:rsidR="00E66080" w:rsidRPr="00F17B9F" w:rsidRDefault="00E66080" w:rsidP="0036238B">
            <w:pPr>
              <w:pStyle w:val="Tabletext"/>
            </w:pPr>
          </w:p>
        </w:tc>
        <w:tc>
          <w:tcPr>
            <w:tcW w:w="1582" w:type="dxa"/>
          </w:tcPr>
          <w:p w14:paraId="259481FD" w14:textId="77777777" w:rsidR="00E66080" w:rsidRPr="00F17B9F" w:rsidRDefault="00E66080" w:rsidP="0036238B">
            <w:pPr>
              <w:pStyle w:val="Tabletext"/>
            </w:pPr>
          </w:p>
        </w:tc>
        <w:tc>
          <w:tcPr>
            <w:tcW w:w="2658" w:type="dxa"/>
          </w:tcPr>
          <w:p w14:paraId="259481FE" w14:textId="77777777" w:rsidR="00E66080" w:rsidRPr="00F17B9F" w:rsidRDefault="00E66080" w:rsidP="0036238B">
            <w:pPr>
              <w:pStyle w:val="Tabletext"/>
            </w:pPr>
          </w:p>
        </w:tc>
      </w:tr>
    </w:tbl>
    <w:p w14:paraId="25948200" w14:textId="77777777" w:rsidR="005166E3" w:rsidRPr="003E1CD6" w:rsidRDefault="006C39F6" w:rsidP="003E1CD6">
      <w:pPr>
        <w:pStyle w:val="Heading2"/>
        <w:rPr>
          <w:color w:val="auto"/>
        </w:rPr>
      </w:pPr>
      <w:bookmarkStart w:id="684" w:name="_Toc304386153"/>
      <w:bookmarkStart w:id="685" w:name="_Toc495416663"/>
      <w:r>
        <w:rPr>
          <w:color w:val="auto"/>
        </w:rPr>
        <w:t>Reprocess</w:t>
      </w:r>
      <w:bookmarkEnd w:id="684"/>
      <w:r>
        <w:rPr>
          <w:color w:val="auto"/>
        </w:rPr>
        <w:t xml:space="preserve"> Logic</w:t>
      </w:r>
      <w:bookmarkEnd w:id="685"/>
    </w:p>
    <w:p w14:paraId="26C302B8" w14:textId="386C3C96" w:rsidR="008A6DCD" w:rsidRDefault="0032475F" w:rsidP="0032475F">
      <w:pPr>
        <w:pStyle w:val="Bodycopy"/>
        <w:ind w:left="576"/>
        <w:rPr>
          <w:color w:val="auto"/>
        </w:rPr>
      </w:pPr>
      <w:bookmarkStart w:id="686" w:name="_Toc304386154"/>
      <w:r>
        <w:rPr>
          <w:color w:val="auto"/>
        </w:rPr>
        <w:t>If for some reason the outbound info fails, the error should be logged and appropriate notification should be sent to the Shaw team.</w:t>
      </w:r>
    </w:p>
    <w:p w14:paraId="717FDA1B" w14:textId="07E15125" w:rsidR="00FC3ECB" w:rsidRPr="003E1CD6" w:rsidRDefault="00FC3ECB" w:rsidP="0032475F">
      <w:pPr>
        <w:pStyle w:val="Bodycopy"/>
        <w:ind w:left="576"/>
        <w:rPr>
          <w:color w:val="auto"/>
        </w:rPr>
      </w:pPr>
      <w:r>
        <w:rPr>
          <w:color w:val="auto"/>
        </w:rPr>
        <w:t>There should be a provision to reprocess the failed interface to have the appropriate inventory transaction in ERP cloud</w:t>
      </w:r>
    </w:p>
    <w:p w14:paraId="25948202" w14:textId="77777777" w:rsidR="005166E3" w:rsidRPr="003E1CD6" w:rsidRDefault="005166E3" w:rsidP="003E1CD6">
      <w:pPr>
        <w:pStyle w:val="Heading2"/>
        <w:rPr>
          <w:color w:val="auto"/>
        </w:rPr>
      </w:pPr>
      <w:bookmarkStart w:id="687" w:name="_Toc495416664"/>
      <w:r w:rsidRPr="003E1CD6">
        <w:rPr>
          <w:color w:val="auto"/>
        </w:rPr>
        <w:t>Notifications</w:t>
      </w:r>
      <w:bookmarkEnd w:id="686"/>
      <w:bookmarkEnd w:id="687"/>
    </w:p>
    <w:p w14:paraId="224C0CAF" w14:textId="77777777" w:rsidR="008A6DCD" w:rsidRPr="003E1CD6" w:rsidRDefault="008A6DCD" w:rsidP="008A6DCD">
      <w:pPr>
        <w:pStyle w:val="Bodycopy"/>
        <w:ind w:left="432" w:firstLine="144"/>
        <w:rPr>
          <w:color w:val="auto"/>
        </w:rPr>
      </w:pPr>
      <w:r>
        <w:rPr>
          <w:color w:val="auto"/>
        </w:rPr>
        <w:t>Pending &lt;Technical team&gt;</w:t>
      </w:r>
    </w:p>
    <w:p w14:paraId="25948204" w14:textId="77777777" w:rsidR="00E66080" w:rsidRDefault="00E66080" w:rsidP="0004139D">
      <w:pPr>
        <w:pStyle w:val="Bodycopy"/>
        <w:rPr>
          <w:lang w:val="en-US"/>
        </w:rPr>
      </w:pPr>
    </w:p>
    <w:p w14:paraId="25948205" w14:textId="77777777" w:rsidR="00E66080" w:rsidRPr="0004139D" w:rsidRDefault="00E66080" w:rsidP="0004139D">
      <w:pPr>
        <w:pStyle w:val="Bodycopy"/>
        <w:rPr>
          <w:lang w:val="en-US"/>
        </w:rPr>
      </w:pPr>
    </w:p>
    <w:p w14:paraId="25948206" w14:textId="77777777" w:rsidR="0067644E" w:rsidRPr="002165DC" w:rsidRDefault="0067644E" w:rsidP="002165DC">
      <w:pPr>
        <w:pStyle w:val="Bodycopy"/>
        <w:ind w:left="576"/>
        <w:rPr>
          <w:lang w:val="en-US"/>
        </w:rPr>
      </w:pPr>
      <w:bookmarkStart w:id="688" w:name="_Toc272871340"/>
      <w:bookmarkStart w:id="689" w:name="_Toc64270807"/>
      <w:bookmarkEnd w:id="688"/>
    </w:p>
    <w:p w14:paraId="25948207" w14:textId="77777777" w:rsidR="006F4ACE" w:rsidRPr="003E1CD6" w:rsidRDefault="006F4ACE" w:rsidP="003E1CD6">
      <w:pPr>
        <w:pStyle w:val="Heading1"/>
      </w:pPr>
      <w:bookmarkStart w:id="690" w:name="_Toc304302445"/>
      <w:bookmarkStart w:id="691" w:name="_Toc304386156"/>
      <w:bookmarkStart w:id="692" w:name="_Toc495416665"/>
      <w:bookmarkStart w:id="693" w:name="_Toc64270811"/>
      <w:bookmarkEnd w:id="689"/>
      <w:r w:rsidRPr="003E1CD6">
        <w:lastRenderedPageBreak/>
        <w:t>Functional Object Test Scenarios</w:t>
      </w:r>
      <w:bookmarkEnd w:id="690"/>
      <w:bookmarkEnd w:id="691"/>
      <w:bookmarkEnd w:id="692"/>
    </w:p>
    <w:tbl>
      <w:tblPr>
        <w:tblpPr w:leftFromText="180" w:rightFromText="180" w:vertAnchor="text" w:horzAnchor="margin" w:tblpX="534" w:tblpY="229"/>
        <w:tblW w:w="4703"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E5CC"/>
        <w:tblLayout w:type="fixed"/>
        <w:tblCellMar>
          <w:top w:w="43" w:type="dxa"/>
          <w:left w:w="72" w:type="dxa"/>
          <w:bottom w:w="43" w:type="dxa"/>
          <w:right w:w="72" w:type="dxa"/>
        </w:tblCellMar>
        <w:tblLook w:val="01E0" w:firstRow="1" w:lastRow="1" w:firstColumn="1" w:lastColumn="1" w:noHBand="0" w:noVBand="0"/>
        <w:tblPrChange w:id="694" w:author="Lew, Peter (CA - British Columbia)" w:date="2018-01-02T16:27:00Z">
          <w:tblPr>
            <w:tblpPr w:leftFromText="180" w:rightFromText="180" w:vertAnchor="text" w:horzAnchor="margin" w:tblpX="534" w:tblpY="229"/>
            <w:tblW w:w="4703"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E5CC"/>
            <w:tblLayout w:type="fixed"/>
            <w:tblCellMar>
              <w:top w:w="43" w:type="dxa"/>
              <w:left w:w="72" w:type="dxa"/>
              <w:bottom w:w="43" w:type="dxa"/>
              <w:right w:w="72" w:type="dxa"/>
            </w:tblCellMar>
            <w:tblLook w:val="01E0" w:firstRow="1" w:lastRow="1" w:firstColumn="1" w:lastColumn="1" w:noHBand="0" w:noVBand="0"/>
          </w:tblPr>
        </w:tblPrChange>
      </w:tblPr>
      <w:tblGrid>
        <w:gridCol w:w="506"/>
        <w:gridCol w:w="3539"/>
        <w:gridCol w:w="4750"/>
        <w:tblGridChange w:id="695">
          <w:tblGrid>
            <w:gridCol w:w="506"/>
            <w:gridCol w:w="3778"/>
            <w:gridCol w:w="4511"/>
          </w:tblGrid>
        </w:tblGridChange>
      </w:tblGrid>
      <w:tr w:rsidR="006F4ACE" w:rsidRPr="004F437D" w14:paraId="2594820B" w14:textId="77777777" w:rsidTr="00A2037B">
        <w:trPr>
          <w:trHeight w:val="26"/>
          <w:trPrChange w:id="696" w:author="Lew, Peter (CA - British Columbia)" w:date="2018-01-02T16:27:00Z">
            <w:trPr>
              <w:trHeight w:val="26"/>
            </w:trPr>
          </w:trPrChange>
        </w:trPr>
        <w:tc>
          <w:tcPr>
            <w:tcW w:w="506" w:type="dxa"/>
            <w:tcBorders>
              <w:bottom w:val="single" w:sz="4" w:space="0" w:color="1F497D"/>
            </w:tcBorders>
            <w:shd w:val="clear" w:color="auto" w:fill="244061"/>
            <w:vAlign w:val="center"/>
            <w:tcPrChange w:id="697" w:author="Lew, Peter (CA - British Columbia)" w:date="2018-01-02T16:27:00Z">
              <w:tcPr>
                <w:tcW w:w="506" w:type="dxa"/>
                <w:tcBorders>
                  <w:bottom w:val="single" w:sz="4" w:space="0" w:color="1F497D"/>
                </w:tcBorders>
                <w:shd w:val="clear" w:color="auto" w:fill="244061"/>
                <w:vAlign w:val="center"/>
              </w:tcPr>
            </w:tcPrChange>
          </w:tcPr>
          <w:p w14:paraId="25948208" w14:textId="77777777" w:rsidR="006F4ACE" w:rsidRPr="00DF5CE1" w:rsidRDefault="006F4ACE" w:rsidP="001F3BFE">
            <w:pPr>
              <w:pStyle w:val="Tablehead1"/>
            </w:pPr>
            <w:r w:rsidRPr="00DF5CE1">
              <w:t>Sr. No.</w:t>
            </w:r>
          </w:p>
        </w:tc>
        <w:tc>
          <w:tcPr>
            <w:tcW w:w="3539" w:type="dxa"/>
            <w:tcBorders>
              <w:bottom w:val="single" w:sz="4" w:space="0" w:color="1F497D"/>
            </w:tcBorders>
            <w:shd w:val="clear" w:color="auto" w:fill="244061"/>
            <w:vAlign w:val="center"/>
            <w:tcPrChange w:id="698" w:author="Lew, Peter (CA - British Columbia)" w:date="2018-01-02T16:27:00Z">
              <w:tcPr>
                <w:tcW w:w="3778" w:type="dxa"/>
                <w:tcBorders>
                  <w:bottom w:val="single" w:sz="4" w:space="0" w:color="1F497D"/>
                </w:tcBorders>
                <w:shd w:val="clear" w:color="auto" w:fill="244061"/>
                <w:vAlign w:val="center"/>
              </w:tcPr>
            </w:tcPrChange>
          </w:tcPr>
          <w:p w14:paraId="25948209" w14:textId="77777777" w:rsidR="006F4ACE" w:rsidRPr="00DF5CE1" w:rsidRDefault="006F4ACE" w:rsidP="001F3BFE">
            <w:pPr>
              <w:pStyle w:val="Tablehead1"/>
            </w:pPr>
            <w:r w:rsidRPr="00DF5CE1">
              <w:t>Condition to be Tested</w:t>
            </w:r>
          </w:p>
        </w:tc>
        <w:tc>
          <w:tcPr>
            <w:tcW w:w="4750" w:type="dxa"/>
            <w:tcBorders>
              <w:bottom w:val="single" w:sz="4" w:space="0" w:color="1F497D"/>
            </w:tcBorders>
            <w:shd w:val="clear" w:color="auto" w:fill="244061"/>
            <w:vAlign w:val="center"/>
            <w:tcPrChange w:id="699" w:author="Lew, Peter (CA - British Columbia)" w:date="2018-01-02T16:27:00Z">
              <w:tcPr>
                <w:tcW w:w="4511" w:type="dxa"/>
                <w:tcBorders>
                  <w:bottom w:val="single" w:sz="4" w:space="0" w:color="1F497D"/>
                </w:tcBorders>
                <w:shd w:val="clear" w:color="auto" w:fill="244061"/>
                <w:vAlign w:val="center"/>
              </w:tcPr>
            </w:tcPrChange>
          </w:tcPr>
          <w:p w14:paraId="2594820A" w14:textId="77777777" w:rsidR="006F4ACE" w:rsidRPr="00DF5CE1" w:rsidRDefault="006F4ACE" w:rsidP="001F3BFE">
            <w:pPr>
              <w:pStyle w:val="Tablehead1"/>
            </w:pPr>
            <w:r w:rsidRPr="00DF5CE1">
              <w:t>Expected Result</w:t>
            </w:r>
          </w:p>
        </w:tc>
      </w:tr>
      <w:tr w:rsidR="00C61281" w:rsidRPr="004F437D" w14:paraId="2594820F" w14:textId="77777777" w:rsidTr="00A2037B">
        <w:trPr>
          <w:trHeight w:val="335"/>
          <w:trPrChange w:id="700" w:author="Lew, Peter (CA - British Columbia)" w:date="2018-01-02T16:27:00Z">
            <w:trPr>
              <w:trHeight w:val="335"/>
            </w:trPr>
          </w:trPrChange>
        </w:trPr>
        <w:tc>
          <w:tcPr>
            <w:tcW w:w="506" w:type="dxa"/>
            <w:tcBorders>
              <w:top w:val="single" w:sz="4" w:space="0" w:color="1F497D"/>
              <w:left w:val="single" w:sz="4" w:space="0" w:color="1F497D"/>
              <w:bottom w:val="single" w:sz="4" w:space="0" w:color="1F497D"/>
              <w:right w:val="single" w:sz="4" w:space="0" w:color="1F497D"/>
            </w:tcBorders>
            <w:shd w:val="clear" w:color="auto" w:fill="auto"/>
            <w:tcPrChange w:id="701" w:author="Lew, Peter (CA - British Columbia)" w:date="2018-01-02T16:27:00Z">
              <w:tcPr>
                <w:tcW w:w="506" w:type="dxa"/>
                <w:tcBorders>
                  <w:top w:val="single" w:sz="4" w:space="0" w:color="1F497D"/>
                  <w:left w:val="single" w:sz="4" w:space="0" w:color="1F497D"/>
                  <w:bottom w:val="single" w:sz="4" w:space="0" w:color="1F497D"/>
                  <w:right w:val="single" w:sz="4" w:space="0" w:color="1F497D"/>
                </w:tcBorders>
                <w:shd w:val="clear" w:color="auto" w:fill="auto"/>
              </w:tcPr>
            </w:tcPrChange>
          </w:tcPr>
          <w:p w14:paraId="2594820C" w14:textId="1C7B89BE" w:rsidR="00C61281" w:rsidRPr="008A5F20" w:rsidRDefault="00C61281" w:rsidP="00C61281">
            <w:pPr>
              <w:pStyle w:val="Tablehead1"/>
              <w:rPr>
                <w:b w:val="0"/>
                <w:color w:val="auto"/>
              </w:rPr>
            </w:pPr>
            <w:r w:rsidRPr="008A5F20">
              <w:rPr>
                <w:b w:val="0"/>
                <w:color w:val="auto"/>
              </w:rPr>
              <w:t>1</w:t>
            </w:r>
          </w:p>
        </w:tc>
        <w:tc>
          <w:tcPr>
            <w:tcW w:w="3539" w:type="dxa"/>
            <w:tcBorders>
              <w:top w:val="single" w:sz="4" w:space="0" w:color="1F497D"/>
              <w:left w:val="single" w:sz="4" w:space="0" w:color="1F497D"/>
              <w:bottom w:val="single" w:sz="4" w:space="0" w:color="1F497D"/>
              <w:right w:val="single" w:sz="4" w:space="0" w:color="1F497D"/>
            </w:tcBorders>
            <w:shd w:val="clear" w:color="auto" w:fill="auto"/>
            <w:tcPrChange w:id="702" w:author="Lew, Peter (CA - British Columbia)" w:date="2018-01-02T16:27:00Z">
              <w:tcPr>
                <w:tcW w:w="3778" w:type="dxa"/>
                <w:tcBorders>
                  <w:top w:val="single" w:sz="4" w:space="0" w:color="1F497D"/>
                  <w:left w:val="single" w:sz="4" w:space="0" w:color="1F497D"/>
                  <w:bottom w:val="single" w:sz="4" w:space="0" w:color="1F497D"/>
                  <w:right w:val="single" w:sz="4" w:space="0" w:color="1F497D"/>
                </w:tcBorders>
                <w:shd w:val="clear" w:color="auto" w:fill="auto"/>
              </w:tcPr>
            </w:tcPrChange>
          </w:tcPr>
          <w:p w14:paraId="2594820D" w14:textId="0DC8A0FF" w:rsidR="00C61281" w:rsidRPr="00C61281" w:rsidRDefault="00C61281" w:rsidP="00C61281">
            <w:pPr>
              <w:pStyle w:val="Tablehead1"/>
              <w:jc w:val="left"/>
              <w:rPr>
                <w:b w:val="0"/>
                <w:color w:val="auto"/>
                <w:highlight w:val="yellow"/>
              </w:rPr>
            </w:pPr>
            <w:ins w:id="703" w:author="Lew, Peter (CA - British Columbia)" w:date="2018-01-02T15:54:00Z">
              <w:r w:rsidRPr="00C61281">
                <w:rPr>
                  <w:rFonts w:eastAsia="Times"/>
                  <w:color w:val="auto"/>
                  <w:lang w:val="en-GB"/>
                  <w:rPrChange w:id="704" w:author="Lew, Peter (CA - British Columbia)" w:date="2018-01-02T15:54:00Z">
                    <w:rPr>
                      <w:rFonts w:eastAsia="Times"/>
                      <w:lang w:val="en-GB"/>
                    </w:rPr>
                  </w:rPrChange>
                </w:rPr>
                <w:t>CPE Fulfilment Major to Minor</w:t>
              </w:r>
            </w:ins>
          </w:p>
        </w:tc>
        <w:tc>
          <w:tcPr>
            <w:tcW w:w="4750" w:type="dxa"/>
            <w:tcBorders>
              <w:top w:val="single" w:sz="4" w:space="0" w:color="1F497D"/>
              <w:left w:val="single" w:sz="4" w:space="0" w:color="1F497D"/>
              <w:bottom w:val="single" w:sz="4" w:space="0" w:color="1F497D"/>
              <w:right w:val="single" w:sz="4" w:space="0" w:color="1F497D"/>
            </w:tcBorders>
            <w:shd w:val="clear" w:color="auto" w:fill="auto"/>
            <w:tcPrChange w:id="705" w:author="Lew, Peter (CA - British Columbia)" w:date="2018-01-02T16:27:00Z">
              <w:tcPr>
                <w:tcW w:w="4511" w:type="dxa"/>
                <w:tcBorders>
                  <w:top w:val="single" w:sz="4" w:space="0" w:color="1F497D"/>
                  <w:left w:val="single" w:sz="4" w:space="0" w:color="1F497D"/>
                  <w:bottom w:val="single" w:sz="4" w:space="0" w:color="1F497D"/>
                  <w:right w:val="single" w:sz="4" w:space="0" w:color="1F497D"/>
                </w:tcBorders>
                <w:shd w:val="clear" w:color="auto" w:fill="auto"/>
              </w:tcPr>
            </w:tcPrChange>
          </w:tcPr>
          <w:p w14:paraId="2594820E" w14:textId="63E3FBFB" w:rsidR="00C61281" w:rsidRPr="005316D6" w:rsidRDefault="002A03F3">
            <w:pPr>
              <w:pStyle w:val="Tablehead1"/>
              <w:jc w:val="left"/>
              <w:rPr>
                <w:b w:val="0"/>
                <w:color w:val="auto"/>
                <w:highlight w:val="yellow"/>
              </w:rPr>
              <w:pPrChange w:id="706" w:author="Lew, Peter (CA - British Columbia)" w:date="2018-01-02T16:26:00Z">
                <w:pPr>
                  <w:pStyle w:val="Tablehead1"/>
                  <w:framePr w:hSpace="180" w:wrap="around" w:vAnchor="text" w:hAnchor="margin" w:x="534" w:y="229"/>
                  <w:jc w:val="left"/>
                </w:pPr>
              </w:pPrChange>
            </w:pPr>
            <w:ins w:id="707" w:author="Lew, Peter (CA - British Columbia)" w:date="2018-01-02T16:26:00Z">
              <w:r>
                <w:rPr>
                  <w:b w:val="0"/>
                  <w:color w:val="auto"/>
                </w:rPr>
                <w:t xml:space="preserve">Inventory </w:t>
              </w:r>
              <w:r w:rsidRPr="002A03F3">
                <w:rPr>
                  <w:b w:val="0"/>
                  <w:color w:val="auto"/>
                  <w:rPrChange w:id="708" w:author="Lew, Peter (CA - British Columbia)" w:date="2018-01-02T16:26:00Z">
                    <w:rPr>
                      <w:b w:val="0"/>
                      <w:color w:val="auto"/>
                      <w:highlight w:val="yellow"/>
                    </w:rPr>
                  </w:rPrChange>
                </w:rPr>
                <w:t>increased in the Minor within Logfire.</w:t>
              </w:r>
            </w:ins>
          </w:p>
        </w:tc>
      </w:tr>
      <w:tr w:rsidR="002A03F3" w:rsidRPr="004F437D" w14:paraId="38C62379" w14:textId="77777777" w:rsidTr="00A2037B">
        <w:trPr>
          <w:trHeight w:val="335"/>
          <w:ins w:id="709" w:author="Lew, Peter (CA - British Columbia)" w:date="2018-01-02T15:54:00Z"/>
          <w:trPrChange w:id="710" w:author="Lew, Peter (CA - British Columbia)" w:date="2018-01-02T16:27:00Z">
            <w:trPr>
              <w:trHeight w:val="335"/>
            </w:trPr>
          </w:trPrChange>
        </w:trPr>
        <w:tc>
          <w:tcPr>
            <w:tcW w:w="506" w:type="dxa"/>
            <w:tcBorders>
              <w:top w:val="single" w:sz="4" w:space="0" w:color="1F497D"/>
              <w:left w:val="single" w:sz="4" w:space="0" w:color="1F497D"/>
              <w:bottom w:val="single" w:sz="4" w:space="0" w:color="1F497D"/>
              <w:right w:val="single" w:sz="4" w:space="0" w:color="1F497D"/>
            </w:tcBorders>
            <w:shd w:val="clear" w:color="auto" w:fill="auto"/>
            <w:tcPrChange w:id="711" w:author="Lew, Peter (CA - British Columbia)" w:date="2018-01-02T16:27:00Z">
              <w:tcPr>
                <w:tcW w:w="506" w:type="dxa"/>
                <w:tcBorders>
                  <w:top w:val="single" w:sz="4" w:space="0" w:color="1F497D"/>
                  <w:left w:val="single" w:sz="4" w:space="0" w:color="1F497D"/>
                  <w:bottom w:val="single" w:sz="4" w:space="0" w:color="1F497D"/>
                  <w:right w:val="single" w:sz="4" w:space="0" w:color="1F497D"/>
                </w:tcBorders>
                <w:shd w:val="clear" w:color="auto" w:fill="auto"/>
              </w:tcPr>
            </w:tcPrChange>
          </w:tcPr>
          <w:p w14:paraId="4C275671" w14:textId="1D875B93" w:rsidR="002A03F3" w:rsidRPr="008A5F20" w:rsidRDefault="002A03F3" w:rsidP="002A03F3">
            <w:pPr>
              <w:pStyle w:val="Tablehead1"/>
              <w:rPr>
                <w:ins w:id="712" w:author="Lew, Peter (CA - British Columbia)" w:date="2018-01-02T15:54:00Z"/>
                <w:b w:val="0"/>
                <w:color w:val="auto"/>
              </w:rPr>
            </w:pPr>
            <w:ins w:id="713" w:author="Lew, Peter (CA - British Columbia)" w:date="2018-01-02T15:55:00Z">
              <w:r>
                <w:rPr>
                  <w:b w:val="0"/>
                  <w:color w:val="auto"/>
                </w:rPr>
                <w:t>2</w:t>
              </w:r>
            </w:ins>
          </w:p>
        </w:tc>
        <w:tc>
          <w:tcPr>
            <w:tcW w:w="3539" w:type="dxa"/>
            <w:tcBorders>
              <w:top w:val="single" w:sz="4" w:space="0" w:color="1F497D"/>
              <w:left w:val="single" w:sz="4" w:space="0" w:color="1F497D"/>
              <w:bottom w:val="single" w:sz="4" w:space="0" w:color="1F497D"/>
              <w:right w:val="single" w:sz="4" w:space="0" w:color="1F497D"/>
            </w:tcBorders>
            <w:shd w:val="clear" w:color="auto" w:fill="auto"/>
            <w:tcPrChange w:id="714" w:author="Lew, Peter (CA - British Columbia)" w:date="2018-01-02T16:27:00Z">
              <w:tcPr>
                <w:tcW w:w="3778" w:type="dxa"/>
                <w:tcBorders>
                  <w:top w:val="single" w:sz="4" w:space="0" w:color="1F497D"/>
                  <w:left w:val="single" w:sz="4" w:space="0" w:color="1F497D"/>
                  <w:bottom w:val="single" w:sz="4" w:space="0" w:color="1F497D"/>
                  <w:right w:val="single" w:sz="4" w:space="0" w:color="1F497D"/>
                </w:tcBorders>
                <w:shd w:val="clear" w:color="auto" w:fill="auto"/>
              </w:tcPr>
            </w:tcPrChange>
          </w:tcPr>
          <w:p w14:paraId="1C2C0CA9" w14:textId="5C5667AE" w:rsidR="002A03F3" w:rsidRPr="00C61281" w:rsidRDefault="002A03F3" w:rsidP="002A03F3">
            <w:pPr>
              <w:pStyle w:val="Tablehead1"/>
              <w:jc w:val="left"/>
              <w:rPr>
                <w:ins w:id="715" w:author="Lew, Peter (CA - British Columbia)" w:date="2018-01-02T15:54:00Z"/>
                <w:rFonts w:eastAsia="Times"/>
                <w:color w:val="auto"/>
                <w:lang w:val="en-GB"/>
                <w:rPrChange w:id="716" w:author="Lew, Peter (CA - British Columbia)" w:date="2018-01-02T15:54:00Z">
                  <w:rPr>
                    <w:ins w:id="717" w:author="Lew, Peter (CA - British Columbia)" w:date="2018-01-02T15:54:00Z"/>
                    <w:rFonts w:eastAsia="Times"/>
                    <w:lang w:val="en-GB"/>
                  </w:rPr>
                </w:rPrChange>
              </w:rPr>
            </w:pPr>
            <w:ins w:id="718" w:author="Lew, Peter (CA - British Columbia)" w:date="2018-01-02T15:54:00Z">
              <w:r w:rsidRPr="00C61281">
                <w:rPr>
                  <w:rFonts w:eastAsia="Times"/>
                  <w:color w:val="auto"/>
                  <w:lang w:val="en-GB"/>
                  <w:rPrChange w:id="719" w:author="Lew, Peter (CA - British Columbia)" w:date="2018-01-02T15:54:00Z">
                    <w:rPr>
                      <w:rFonts w:eastAsia="Times"/>
                      <w:lang w:val="en-GB"/>
                    </w:rPr>
                  </w:rPrChange>
                </w:rPr>
                <w:t>CPE Fulfilment Major/Minor to Tech</w:t>
              </w:r>
            </w:ins>
          </w:p>
        </w:tc>
        <w:tc>
          <w:tcPr>
            <w:tcW w:w="4750" w:type="dxa"/>
            <w:tcBorders>
              <w:top w:val="single" w:sz="4" w:space="0" w:color="1F497D"/>
              <w:left w:val="single" w:sz="4" w:space="0" w:color="1F497D"/>
              <w:bottom w:val="single" w:sz="4" w:space="0" w:color="1F497D"/>
              <w:right w:val="single" w:sz="4" w:space="0" w:color="1F497D"/>
            </w:tcBorders>
            <w:shd w:val="clear" w:color="auto" w:fill="auto"/>
            <w:tcPrChange w:id="720" w:author="Lew, Peter (CA - British Columbia)" w:date="2018-01-02T16:27:00Z">
              <w:tcPr>
                <w:tcW w:w="4511" w:type="dxa"/>
                <w:tcBorders>
                  <w:top w:val="single" w:sz="4" w:space="0" w:color="1F497D"/>
                  <w:left w:val="single" w:sz="4" w:space="0" w:color="1F497D"/>
                  <w:bottom w:val="single" w:sz="4" w:space="0" w:color="1F497D"/>
                  <w:right w:val="single" w:sz="4" w:space="0" w:color="1F497D"/>
                </w:tcBorders>
                <w:shd w:val="clear" w:color="auto" w:fill="auto"/>
              </w:tcPr>
            </w:tcPrChange>
          </w:tcPr>
          <w:p w14:paraId="60EE808A" w14:textId="71DE6522" w:rsidR="002A03F3" w:rsidRPr="005316D6" w:rsidRDefault="002A03F3">
            <w:pPr>
              <w:pStyle w:val="Tablehead1"/>
              <w:jc w:val="left"/>
              <w:rPr>
                <w:ins w:id="721" w:author="Lew, Peter (CA - British Columbia)" w:date="2018-01-02T15:54:00Z"/>
                <w:b w:val="0"/>
                <w:color w:val="auto"/>
                <w:highlight w:val="yellow"/>
              </w:rPr>
              <w:pPrChange w:id="722" w:author="Lew, Peter (CA - British Columbia)" w:date="2018-01-02T16:26:00Z">
                <w:pPr>
                  <w:pStyle w:val="Tablehead1"/>
                  <w:framePr w:hSpace="180" w:wrap="around" w:vAnchor="text" w:hAnchor="margin" w:x="534" w:y="229"/>
                  <w:jc w:val="left"/>
                </w:pPr>
              </w:pPrChange>
            </w:pPr>
            <w:ins w:id="723" w:author="Lew, Peter (CA - British Columbia)" w:date="2018-01-02T16:26:00Z">
              <w:r w:rsidRPr="00985FA4">
                <w:rPr>
                  <w:b w:val="0"/>
                  <w:color w:val="auto"/>
                </w:rPr>
                <w:t xml:space="preserve">Inventory </w:t>
              </w:r>
              <w:r w:rsidR="00A2037B">
                <w:rPr>
                  <w:b w:val="0"/>
                  <w:color w:val="auto"/>
                </w:rPr>
                <w:t xml:space="preserve">decreased </w:t>
              </w:r>
              <w:r w:rsidRPr="00985FA4">
                <w:rPr>
                  <w:b w:val="0"/>
                  <w:color w:val="auto"/>
                </w:rPr>
                <w:t xml:space="preserve">in the </w:t>
              </w:r>
            </w:ins>
            <w:ins w:id="724" w:author="Lew, Peter (CA - British Columbia)" w:date="2018-01-02T16:27:00Z">
              <w:r w:rsidR="00A2037B">
                <w:rPr>
                  <w:b w:val="0"/>
                  <w:color w:val="auto"/>
                </w:rPr>
                <w:t>Major/</w:t>
              </w:r>
            </w:ins>
            <w:ins w:id="725" w:author="Lew, Peter (CA - British Columbia)" w:date="2018-01-02T16:26:00Z">
              <w:r w:rsidRPr="00985FA4">
                <w:rPr>
                  <w:b w:val="0"/>
                  <w:color w:val="auto"/>
                </w:rPr>
                <w:t>Minor within Logfire.</w:t>
              </w:r>
            </w:ins>
          </w:p>
        </w:tc>
      </w:tr>
      <w:tr w:rsidR="002A03F3" w:rsidRPr="004F437D" w14:paraId="0154B9B8" w14:textId="77777777" w:rsidTr="00A2037B">
        <w:trPr>
          <w:trHeight w:val="335"/>
          <w:ins w:id="726" w:author="Lew, Peter (CA - British Columbia)" w:date="2018-01-02T15:54:00Z"/>
          <w:trPrChange w:id="727" w:author="Lew, Peter (CA - British Columbia)" w:date="2018-01-02T16:27:00Z">
            <w:trPr>
              <w:trHeight w:val="335"/>
            </w:trPr>
          </w:trPrChange>
        </w:trPr>
        <w:tc>
          <w:tcPr>
            <w:tcW w:w="506" w:type="dxa"/>
            <w:tcBorders>
              <w:top w:val="single" w:sz="4" w:space="0" w:color="1F497D"/>
              <w:left w:val="single" w:sz="4" w:space="0" w:color="1F497D"/>
              <w:bottom w:val="single" w:sz="4" w:space="0" w:color="1F497D"/>
              <w:right w:val="single" w:sz="4" w:space="0" w:color="1F497D"/>
            </w:tcBorders>
            <w:shd w:val="clear" w:color="auto" w:fill="auto"/>
            <w:tcPrChange w:id="728" w:author="Lew, Peter (CA - British Columbia)" w:date="2018-01-02T16:27:00Z">
              <w:tcPr>
                <w:tcW w:w="506" w:type="dxa"/>
                <w:tcBorders>
                  <w:top w:val="single" w:sz="4" w:space="0" w:color="1F497D"/>
                  <w:left w:val="single" w:sz="4" w:space="0" w:color="1F497D"/>
                  <w:bottom w:val="single" w:sz="4" w:space="0" w:color="1F497D"/>
                  <w:right w:val="single" w:sz="4" w:space="0" w:color="1F497D"/>
                </w:tcBorders>
                <w:shd w:val="clear" w:color="auto" w:fill="auto"/>
              </w:tcPr>
            </w:tcPrChange>
          </w:tcPr>
          <w:p w14:paraId="49641D30" w14:textId="2E8C2B97" w:rsidR="002A03F3" w:rsidRPr="008A5F20" w:rsidRDefault="002A03F3" w:rsidP="002A03F3">
            <w:pPr>
              <w:pStyle w:val="Tablehead1"/>
              <w:rPr>
                <w:ins w:id="729" w:author="Lew, Peter (CA - British Columbia)" w:date="2018-01-02T15:54:00Z"/>
                <w:b w:val="0"/>
                <w:color w:val="auto"/>
              </w:rPr>
            </w:pPr>
            <w:ins w:id="730" w:author="Lew, Peter (CA - British Columbia)" w:date="2018-01-02T15:55:00Z">
              <w:r>
                <w:rPr>
                  <w:b w:val="0"/>
                  <w:color w:val="auto"/>
                </w:rPr>
                <w:t>3</w:t>
              </w:r>
            </w:ins>
          </w:p>
        </w:tc>
        <w:tc>
          <w:tcPr>
            <w:tcW w:w="3539" w:type="dxa"/>
            <w:tcBorders>
              <w:top w:val="single" w:sz="4" w:space="0" w:color="1F497D"/>
              <w:left w:val="single" w:sz="4" w:space="0" w:color="1F497D"/>
              <w:bottom w:val="single" w:sz="4" w:space="0" w:color="1F497D"/>
              <w:right w:val="single" w:sz="4" w:space="0" w:color="1F497D"/>
            </w:tcBorders>
            <w:shd w:val="clear" w:color="auto" w:fill="auto"/>
            <w:tcPrChange w:id="731" w:author="Lew, Peter (CA - British Columbia)" w:date="2018-01-02T16:27:00Z">
              <w:tcPr>
                <w:tcW w:w="3778" w:type="dxa"/>
                <w:tcBorders>
                  <w:top w:val="single" w:sz="4" w:space="0" w:color="1F497D"/>
                  <w:left w:val="single" w:sz="4" w:space="0" w:color="1F497D"/>
                  <w:bottom w:val="single" w:sz="4" w:space="0" w:color="1F497D"/>
                  <w:right w:val="single" w:sz="4" w:space="0" w:color="1F497D"/>
                </w:tcBorders>
                <w:shd w:val="clear" w:color="auto" w:fill="auto"/>
              </w:tcPr>
            </w:tcPrChange>
          </w:tcPr>
          <w:p w14:paraId="20C09853" w14:textId="1B70AD5E" w:rsidR="002A03F3" w:rsidRPr="00C61281" w:rsidRDefault="002A03F3" w:rsidP="002A03F3">
            <w:pPr>
              <w:pStyle w:val="Tablehead1"/>
              <w:jc w:val="left"/>
              <w:rPr>
                <w:ins w:id="732" w:author="Lew, Peter (CA - British Columbia)" w:date="2018-01-02T15:54:00Z"/>
                <w:rFonts w:eastAsia="Times"/>
                <w:color w:val="auto"/>
                <w:lang w:val="en-GB"/>
                <w:rPrChange w:id="733" w:author="Lew, Peter (CA - British Columbia)" w:date="2018-01-02T15:54:00Z">
                  <w:rPr>
                    <w:ins w:id="734" w:author="Lew, Peter (CA - British Columbia)" w:date="2018-01-02T15:54:00Z"/>
                    <w:rFonts w:eastAsia="Times"/>
                    <w:lang w:val="en-GB"/>
                  </w:rPr>
                </w:rPrChange>
              </w:rPr>
            </w:pPr>
            <w:ins w:id="735" w:author="Lew, Peter (CA - British Columbia)" w:date="2018-01-02T15:54:00Z">
              <w:r w:rsidRPr="00C61281">
                <w:rPr>
                  <w:rFonts w:eastAsia="Times"/>
                  <w:color w:val="auto"/>
                  <w:lang w:val="en-GB"/>
                  <w:rPrChange w:id="736" w:author="Lew, Peter (CA - British Columbia)" w:date="2018-01-02T15:54:00Z">
                    <w:rPr>
                      <w:rFonts w:eastAsia="Times"/>
                      <w:lang w:val="en-GB"/>
                    </w:rPr>
                  </w:rPrChange>
                </w:rPr>
                <w:t>CPE Return Tech to Minor/Major</w:t>
              </w:r>
            </w:ins>
          </w:p>
        </w:tc>
        <w:tc>
          <w:tcPr>
            <w:tcW w:w="4750" w:type="dxa"/>
            <w:tcBorders>
              <w:top w:val="single" w:sz="4" w:space="0" w:color="1F497D"/>
              <w:left w:val="single" w:sz="4" w:space="0" w:color="1F497D"/>
              <w:bottom w:val="single" w:sz="4" w:space="0" w:color="1F497D"/>
              <w:right w:val="single" w:sz="4" w:space="0" w:color="1F497D"/>
            </w:tcBorders>
            <w:shd w:val="clear" w:color="auto" w:fill="auto"/>
            <w:tcPrChange w:id="737" w:author="Lew, Peter (CA - British Columbia)" w:date="2018-01-02T16:27:00Z">
              <w:tcPr>
                <w:tcW w:w="4511" w:type="dxa"/>
                <w:tcBorders>
                  <w:top w:val="single" w:sz="4" w:space="0" w:color="1F497D"/>
                  <w:left w:val="single" w:sz="4" w:space="0" w:color="1F497D"/>
                  <w:bottom w:val="single" w:sz="4" w:space="0" w:color="1F497D"/>
                  <w:right w:val="single" w:sz="4" w:space="0" w:color="1F497D"/>
                </w:tcBorders>
                <w:shd w:val="clear" w:color="auto" w:fill="auto"/>
              </w:tcPr>
            </w:tcPrChange>
          </w:tcPr>
          <w:p w14:paraId="17A0727C" w14:textId="00D1DC9D" w:rsidR="002A03F3" w:rsidRPr="005316D6" w:rsidRDefault="002A03F3" w:rsidP="002A03F3">
            <w:pPr>
              <w:pStyle w:val="Tablehead1"/>
              <w:jc w:val="left"/>
              <w:rPr>
                <w:ins w:id="738" w:author="Lew, Peter (CA - British Columbia)" w:date="2018-01-02T15:54:00Z"/>
                <w:b w:val="0"/>
                <w:color w:val="auto"/>
                <w:highlight w:val="yellow"/>
              </w:rPr>
            </w:pPr>
            <w:ins w:id="739" w:author="Lew, Peter (CA - British Columbia)" w:date="2018-01-02T16:26:00Z">
              <w:r w:rsidRPr="00985FA4">
                <w:rPr>
                  <w:b w:val="0"/>
                  <w:color w:val="auto"/>
                </w:rPr>
                <w:t xml:space="preserve">Inventory increased in the </w:t>
              </w:r>
            </w:ins>
            <w:ins w:id="740" w:author="Lew, Peter (CA - British Columbia)" w:date="2018-01-02T16:27:00Z">
              <w:r w:rsidR="00A2037B">
                <w:rPr>
                  <w:b w:val="0"/>
                  <w:color w:val="auto"/>
                </w:rPr>
                <w:t>Major/</w:t>
              </w:r>
            </w:ins>
            <w:ins w:id="741" w:author="Lew, Peter (CA - British Columbia)" w:date="2018-01-02T16:26:00Z">
              <w:r w:rsidRPr="00985FA4">
                <w:rPr>
                  <w:b w:val="0"/>
                  <w:color w:val="auto"/>
                </w:rPr>
                <w:t>Minor within Logfire.</w:t>
              </w:r>
            </w:ins>
          </w:p>
        </w:tc>
      </w:tr>
      <w:tr w:rsidR="002A03F3" w:rsidRPr="004F437D" w14:paraId="48D37A3E" w14:textId="77777777" w:rsidTr="00A2037B">
        <w:trPr>
          <w:trHeight w:val="335"/>
          <w:ins w:id="742" w:author="Lew, Peter (CA - British Columbia)" w:date="2018-01-02T15:54:00Z"/>
          <w:trPrChange w:id="743" w:author="Lew, Peter (CA - British Columbia)" w:date="2018-01-02T16:27:00Z">
            <w:trPr>
              <w:trHeight w:val="335"/>
            </w:trPr>
          </w:trPrChange>
        </w:trPr>
        <w:tc>
          <w:tcPr>
            <w:tcW w:w="506" w:type="dxa"/>
            <w:tcBorders>
              <w:top w:val="single" w:sz="4" w:space="0" w:color="1F497D"/>
              <w:left w:val="single" w:sz="4" w:space="0" w:color="1F497D"/>
              <w:bottom w:val="single" w:sz="4" w:space="0" w:color="1F497D"/>
              <w:right w:val="single" w:sz="4" w:space="0" w:color="1F497D"/>
            </w:tcBorders>
            <w:shd w:val="clear" w:color="auto" w:fill="auto"/>
            <w:tcPrChange w:id="744" w:author="Lew, Peter (CA - British Columbia)" w:date="2018-01-02T16:27:00Z">
              <w:tcPr>
                <w:tcW w:w="506" w:type="dxa"/>
                <w:tcBorders>
                  <w:top w:val="single" w:sz="4" w:space="0" w:color="1F497D"/>
                  <w:left w:val="single" w:sz="4" w:space="0" w:color="1F497D"/>
                  <w:bottom w:val="single" w:sz="4" w:space="0" w:color="1F497D"/>
                  <w:right w:val="single" w:sz="4" w:space="0" w:color="1F497D"/>
                </w:tcBorders>
                <w:shd w:val="clear" w:color="auto" w:fill="auto"/>
              </w:tcPr>
            </w:tcPrChange>
          </w:tcPr>
          <w:p w14:paraId="6E85384B" w14:textId="5BD994B2" w:rsidR="002A03F3" w:rsidRPr="008A5F20" w:rsidRDefault="002A03F3" w:rsidP="002A03F3">
            <w:pPr>
              <w:pStyle w:val="Tablehead1"/>
              <w:rPr>
                <w:ins w:id="745" w:author="Lew, Peter (CA - British Columbia)" w:date="2018-01-02T15:54:00Z"/>
                <w:b w:val="0"/>
                <w:color w:val="auto"/>
              </w:rPr>
            </w:pPr>
            <w:ins w:id="746" w:author="Lew, Peter (CA - British Columbia)" w:date="2018-01-02T15:55:00Z">
              <w:r>
                <w:rPr>
                  <w:b w:val="0"/>
                  <w:color w:val="auto"/>
                </w:rPr>
                <w:t>4</w:t>
              </w:r>
            </w:ins>
          </w:p>
        </w:tc>
        <w:tc>
          <w:tcPr>
            <w:tcW w:w="3539" w:type="dxa"/>
            <w:tcBorders>
              <w:top w:val="single" w:sz="4" w:space="0" w:color="1F497D"/>
              <w:left w:val="single" w:sz="4" w:space="0" w:color="1F497D"/>
              <w:bottom w:val="single" w:sz="4" w:space="0" w:color="1F497D"/>
              <w:right w:val="single" w:sz="4" w:space="0" w:color="1F497D"/>
            </w:tcBorders>
            <w:shd w:val="clear" w:color="auto" w:fill="auto"/>
            <w:tcPrChange w:id="747" w:author="Lew, Peter (CA - British Columbia)" w:date="2018-01-02T16:27:00Z">
              <w:tcPr>
                <w:tcW w:w="3778" w:type="dxa"/>
                <w:tcBorders>
                  <w:top w:val="single" w:sz="4" w:space="0" w:color="1F497D"/>
                  <w:left w:val="single" w:sz="4" w:space="0" w:color="1F497D"/>
                  <w:bottom w:val="single" w:sz="4" w:space="0" w:color="1F497D"/>
                  <w:right w:val="single" w:sz="4" w:space="0" w:color="1F497D"/>
                </w:tcBorders>
                <w:shd w:val="clear" w:color="auto" w:fill="auto"/>
              </w:tcPr>
            </w:tcPrChange>
          </w:tcPr>
          <w:p w14:paraId="07CD7D53" w14:textId="3C064460" w:rsidR="002A03F3" w:rsidRPr="00C61281" w:rsidRDefault="002A03F3" w:rsidP="002A03F3">
            <w:pPr>
              <w:pStyle w:val="Tablehead1"/>
              <w:jc w:val="left"/>
              <w:rPr>
                <w:ins w:id="748" w:author="Lew, Peter (CA - British Columbia)" w:date="2018-01-02T15:54:00Z"/>
                <w:rFonts w:eastAsia="Times"/>
                <w:color w:val="auto"/>
                <w:lang w:val="en-GB"/>
                <w:rPrChange w:id="749" w:author="Lew, Peter (CA - British Columbia)" w:date="2018-01-02T15:54:00Z">
                  <w:rPr>
                    <w:ins w:id="750" w:author="Lew, Peter (CA - British Columbia)" w:date="2018-01-02T15:54:00Z"/>
                    <w:rFonts w:eastAsia="Times"/>
                    <w:lang w:val="en-GB"/>
                  </w:rPr>
                </w:rPrChange>
              </w:rPr>
            </w:pPr>
            <w:ins w:id="751" w:author="Lew, Peter (CA - British Columbia)" w:date="2018-01-02T15:54:00Z">
              <w:r w:rsidRPr="00C61281">
                <w:rPr>
                  <w:rFonts w:eastAsia="Times"/>
                  <w:color w:val="auto"/>
                  <w:lang w:val="en-GB"/>
                  <w:rPrChange w:id="752" w:author="Lew, Peter (CA - British Columbia)" w:date="2018-01-02T15:54:00Z">
                    <w:rPr>
                      <w:rFonts w:eastAsia="Times"/>
                      <w:lang w:val="en-GB"/>
                    </w:rPr>
                  </w:rPrChange>
                </w:rPr>
                <w:t>CPE Return Minor to Minor/Major</w:t>
              </w:r>
            </w:ins>
          </w:p>
        </w:tc>
        <w:tc>
          <w:tcPr>
            <w:tcW w:w="4750" w:type="dxa"/>
            <w:tcBorders>
              <w:top w:val="single" w:sz="4" w:space="0" w:color="1F497D"/>
              <w:left w:val="single" w:sz="4" w:space="0" w:color="1F497D"/>
              <w:bottom w:val="single" w:sz="4" w:space="0" w:color="1F497D"/>
              <w:right w:val="single" w:sz="4" w:space="0" w:color="1F497D"/>
            </w:tcBorders>
            <w:shd w:val="clear" w:color="auto" w:fill="auto"/>
            <w:tcPrChange w:id="753" w:author="Lew, Peter (CA - British Columbia)" w:date="2018-01-02T16:27:00Z">
              <w:tcPr>
                <w:tcW w:w="4511" w:type="dxa"/>
                <w:tcBorders>
                  <w:top w:val="single" w:sz="4" w:space="0" w:color="1F497D"/>
                  <w:left w:val="single" w:sz="4" w:space="0" w:color="1F497D"/>
                  <w:bottom w:val="single" w:sz="4" w:space="0" w:color="1F497D"/>
                  <w:right w:val="single" w:sz="4" w:space="0" w:color="1F497D"/>
                </w:tcBorders>
                <w:shd w:val="clear" w:color="auto" w:fill="auto"/>
              </w:tcPr>
            </w:tcPrChange>
          </w:tcPr>
          <w:p w14:paraId="714D982A" w14:textId="265350BD" w:rsidR="002A03F3" w:rsidRPr="005316D6" w:rsidRDefault="002A03F3" w:rsidP="002A03F3">
            <w:pPr>
              <w:pStyle w:val="Tablehead1"/>
              <w:jc w:val="left"/>
              <w:rPr>
                <w:ins w:id="754" w:author="Lew, Peter (CA - British Columbia)" w:date="2018-01-02T15:54:00Z"/>
                <w:b w:val="0"/>
                <w:color w:val="auto"/>
                <w:highlight w:val="yellow"/>
              </w:rPr>
            </w:pPr>
            <w:ins w:id="755" w:author="Lew, Peter (CA - British Columbia)" w:date="2018-01-02T16:26:00Z">
              <w:r w:rsidRPr="00985FA4">
                <w:rPr>
                  <w:b w:val="0"/>
                  <w:color w:val="auto"/>
                </w:rPr>
                <w:t xml:space="preserve">Inventory increased in the </w:t>
              </w:r>
            </w:ins>
            <w:ins w:id="756" w:author="Lew, Peter (CA - British Columbia)" w:date="2018-01-02T16:27:00Z">
              <w:r w:rsidR="00A2037B">
                <w:rPr>
                  <w:b w:val="0"/>
                  <w:color w:val="auto"/>
                </w:rPr>
                <w:t>Major/</w:t>
              </w:r>
            </w:ins>
            <w:ins w:id="757" w:author="Lew, Peter (CA - British Columbia)" w:date="2018-01-02T16:26:00Z">
              <w:r w:rsidR="00A2037B">
                <w:rPr>
                  <w:b w:val="0"/>
                  <w:color w:val="auto"/>
                </w:rPr>
                <w:t>Minor and decreased in the Minor (Source org) within Logfire</w:t>
              </w:r>
              <w:r w:rsidRPr="00985FA4">
                <w:rPr>
                  <w:b w:val="0"/>
                  <w:color w:val="auto"/>
                </w:rPr>
                <w:t>.</w:t>
              </w:r>
            </w:ins>
          </w:p>
        </w:tc>
      </w:tr>
      <w:tr w:rsidR="002A03F3" w:rsidRPr="004F437D" w14:paraId="67C2A3FD" w14:textId="77777777" w:rsidTr="00A2037B">
        <w:trPr>
          <w:trHeight w:val="335"/>
          <w:ins w:id="758" w:author="Lew, Peter (CA - British Columbia)" w:date="2018-01-02T15:54:00Z"/>
          <w:trPrChange w:id="759" w:author="Lew, Peter (CA - British Columbia)" w:date="2018-01-02T16:27:00Z">
            <w:trPr>
              <w:trHeight w:val="335"/>
            </w:trPr>
          </w:trPrChange>
        </w:trPr>
        <w:tc>
          <w:tcPr>
            <w:tcW w:w="506" w:type="dxa"/>
            <w:tcBorders>
              <w:top w:val="single" w:sz="4" w:space="0" w:color="1F497D"/>
              <w:left w:val="single" w:sz="4" w:space="0" w:color="1F497D"/>
              <w:bottom w:val="single" w:sz="4" w:space="0" w:color="1F497D"/>
              <w:right w:val="single" w:sz="4" w:space="0" w:color="1F497D"/>
            </w:tcBorders>
            <w:shd w:val="clear" w:color="auto" w:fill="auto"/>
            <w:tcPrChange w:id="760" w:author="Lew, Peter (CA - British Columbia)" w:date="2018-01-02T16:27:00Z">
              <w:tcPr>
                <w:tcW w:w="506" w:type="dxa"/>
                <w:tcBorders>
                  <w:top w:val="single" w:sz="4" w:space="0" w:color="1F497D"/>
                  <w:left w:val="single" w:sz="4" w:space="0" w:color="1F497D"/>
                  <w:bottom w:val="single" w:sz="4" w:space="0" w:color="1F497D"/>
                  <w:right w:val="single" w:sz="4" w:space="0" w:color="1F497D"/>
                </w:tcBorders>
                <w:shd w:val="clear" w:color="auto" w:fill="auto"/>
              </w:tcPr>
            </w:tcPrChange>
          </w:tcPr>
          <w:p w14:paraId="227FC28A" w14:textId="2B3C5DB2" w:rsidR="002A03F3" w:rsidRPr="008A5F20" w:rsidRDefault="002A03F3" w:rsidP="002A03F3">
            <w:pPr>
              <w:pStyle w:val="Tablehead1"/>
              <w:rPr>
                <w:ins w:id="761" w:author="Lew, Peter (CA - British Columbia)" w:date="2018-01-02T15:54:00Z"/>
                <w:b w:val="0"/>
                <w:color w:val="auto"/>
              </w:rPr>
            </w:pPr>
            <w:ins w:id="762" w:author="Lew, Peter (CA - British Columbia)" w:date="2018-01-02T15:55:00Z">
              <w:r>
                <w:rPr>
                  <w:b w:val="0"/>
                  <w:color w:val="auto"/>
                </w:rPr>
                <w:t>5</w:t>
              </w:r>
            </w:ins>
          </w:p>
        </w:tc>
        <w:tc>
          <w:tcPr>
            <w:tcW w:w="3539" w:type="dxa"/>
            <w:tcBorders>
              <w:top w:val="single" w:sz="4" w:space="0" w:color="1F497D"/>
              <w:left w:val="single" w:sz="4" w:space="0" w:color="1F497D"/>
              <w:bottom w:val="single" w:sz="4" w:space="0" w:color="1F497D"/>
              <w:right w:val="single" w:sz="4" w:space="0" w:color="1F497D"/>
            </w:tcBorders>
            <w:shd w:val="clear" w:color="auto" w:fill="auto"/>
            <w:tcPrChange w:id="763" w:author="Lew, Peter (CA - British Columbia)" w:date="2018-01-02T16:27:00Z">
              <w:tcPr>
                <w:tcW w:w="3778" w:type="dxa"/>
                <w:tcBorders>
                  <w:top w:val="single" w:sz="4" w:space="0" w:color="1F497D"/>
                  <w:left w:val="single" w:sz="4" w:space="0" w:color="1F497D"/>
                  <w:bottom w:val="single" w:sz="4" w:space="0" w:color="1F497D"/>
                  <w:right w:val="single" w:sz="4" w:space="0" w:color="1F497D"/>
                </w:tcBorders>
                <w:shd w:val="clear" w:color="auto" w:fill="auto"/>
              </w:tcPr>
            </w:tcPrChange>
          </w:tcPr>
          <w:p w14:paraId="1A56E833" w14:textId="7AF7DAF4" w:rsidR="002A03F3" w:rsidRPr="00C61281" w:rsidRDefault="002A03F3" w:rsidP="002A03F3">
            <w:pPr>
              <w:pStyle w:val="Tablehead1"/>
              <w:jc w:val="left"/>
              <w:rPr>
                <w:ins w:id="764" w:author="Lew, Peter (CA - British Columbia)" w:date="2018-01-02T15:54:00Z"/>
                <w:rFonts w:eastAsia="Times"/>
                <w:color w:val="auto"/>
                <w:lang w:val="en-GB"/>
                <w:rPrChange w:id="765" w:author="Lew, Peter (CA - British Columbia)" w:date="2018-01-02T15:54:00Z">
                  <w:rPr>
                    <w:ins w:id="766" w:author="Lew, Peter (CA - British Columbia)" w:date="2018-01-02T15:54:00Z"/>
                    <w:rFonts w:eastAsia="Times"/>
                    <w:lang w:val="en-GB"/>
                  </w:rPr>
                </w:rPrChange>
              </w:rPr>
            </w:pPr>
            <w:ins w:id="767" w:author="Lew, Peter (CA - British Columbia)" w:date="2018-01-02T15:54:00Z">
              <w:r w:rsidRPr="00C61281">
                <w:rPr>
                  <w:rFonts w:eastAsia="Times"/>
                  <w:color w:val="auto"/>
                  <w:lang w:val="en-GB"/>
                  <w:rPrChange w:id="768" w:author="Lew, Peter (CA - British Columbia)" w:date="2018-01-02T15:54:00Z">
                    <w:rPr>
                      <w:rFonts w:eastAsia="Times"/>
                      <w:lang w:val="en-GB"/>
                    </w:rPr>
                  </w:rPrChange>
                </w:rPr>
                <w:t>Non-CPE Fulfilment Major to Minor/Tech</w:t>
              </w:r>
            </w:ins>
          </w:p>
        </w:tc>
        <w:tc>
          <w:tcPr>
            <w:tcW w:w="4750" w:type="dxa"/>
            <w:tcBorders>
              <w:top w:val="single" w:sz="4" w:space="0" w:color="1F497D"/>
              <w:left w:val="single" w:sz="4" w:space="0" w:color="1F497D"/>
              <w:bottom w:val="single" w:sz="4" w:space="0" w:color="1F497D"/>
              <w:right w:val="single" w:sz="4" w:space="0" w:color="1F497D"/>
            </w:tcBorders>
            <w:shd w:val="clear" w:color="auto" w:fill="auto"/>
            <w:tcPrChange w:id="769" w:author="Lew, Peter (CA - British Columbia)" w:date="2018-01-02T16:27:00Z">
              <w:tcPr>
                <w:tcW w:w="4511" w:type="dxa"/>
                <w:tcBorders>
                  <w:top w:val="single" w:sz="4" w:space="0" w:color="1F497D"/>
                  <w:left w:val="single" w:sz="4" w:space="0" w:color="1F497D"/>
                  <w:bottom w:val="single" w:sz="4" w:space="0" w:color="1F497D"/>
                  <w:right w:val="single" w:sz="4" w:space="0" w:color="1F497D"/>
                </w:tcBorders>
                <w:shd w:val="clear" w:color="auto" w:fill="auto"/>
              </w:tcPr>
            </w:tcPrChange>
          </w:tcPr>
          <w:p w14:paraId="1316AB9F" w14:textId="15F85566" w:rsidR="002A03F3" w:rsidRPr="005316D6" w:rsidRDefault="002A03F3" w:rsidP="002A03F3">
            <w:pPr>
              <w:pStyle w:val="Tablehead1"/>
              <w:jc w:val="left"/>
              <w:rPr>
                <w:ins w:id="770" w:author="Lew, Peter (CA - British Columbia)" w:date="2018-01-02T15:54:00Z"/>
                <w:b w:val="0"/>
                <w:color w:val="auto"/>
                <w:highlight w:val="yellow"/>
              </w:rPr>
            </w:pPr>
            <w:ins w:id="771" w:author="Lew, Peter (CA - British Columbia)" w:date="2018-01-02T16:26:00Z">
              <w:r w:rsidRPr="00985FA4">
                <w:rPr>
                  <w:b w:val="0"/>
                  <w:color w:val="auto"/>
                </w:rPr>
                <w:t>Inventory increased in the Minor within Logfire.</w:t>
              </w:r>
            </w:ins>
          </w:p>
        </w:tc>
      </w:tr>
      <w:tr w:rsidR="002A03F3" w:rsidRPr="004F437D" w14:paraId="309D94F3" w14:textId="77777777" w:rsidTr="00A2037B">
        <w:trPr>
          <w:trHeight w:val="335"/>
          <w:ins w:id="772" w:author="Lew, Peter (CA - British Columbia)" w:date="2018-01-02T15:54:00Z"/>
          <w:trPrChange w:id="773" w:author="Lew, Peter (CA - British Columbia)" w:date="2018-01-02T16:27:00Z">
            <w:trPr>
              <w:trHeight w:val="335"/>
            </w:trPr>
          </w:trPrChange>
        </w:trPr>
        <w:tc>
          <w:tcPr>
            <w:tcW w:w="506" w:type="dxa"/>
            <w:tcBorders>
              <w:top w:val="single" w:sz="4" w:space="0" w:color="1F497D"/>
              <w:left w:val="single" w:sz="4" w:space="0" w:color="1F497D"/>
              <w:bottom w:val="single" w:sz="4" w:space="0" w:color="1F497D"/>
              <w:right w:val="single" w:sz="4" w:space="0" w:color="1F497D"/>
            </w:tcBorders>
            <w:shd w:val="clear" w:color="auto" w:fill="auto"/>
            <w:tcPrChange w:id="774" w:author="Lew, Peter (CA - British Columbia)" w:date="2018-01-02T16:27:00Z">
              <w:tcPr>
                <w:tcW w:w="506" w:type="dxa"/>
                <w:tcBorders>
                  <w:top w:val="single" w:sz="4" w:space="0" w:color="1F497D"/>
                  <w:left w:val="single" w:sz="4" w:space="0" w:color="1F497D"/>
                  <w:bottom w:val="single" w:sz="4" w:space="0" w:color="1F497D"/>
                  <w:right w:val="single" w:sz="4" w:space="0" w:color="1F497D"/>
                </w:tcBorders>
                <w:shd w:val="clear" w:color="auto" w:fill="auto"/>
              </w:tcPr>
            </w:tcPrChange>
          </w:tcPr>
          <w:p w14:paraId="5D1ED05C" w14:textId="2D480EC3" w:rsidR="002A03F3" w:rsidRPr="008A5F20" w:rsidRDefault="002A03F3" w:rsidP="002A03F3">
            <w:pPr>
              <w:pStyle w:val="Tablehead1"/>
              <w:rPr>
                <w:ins w:id="775" w:author="Lew, Peter (CA - British Columbia)" w:date="2018-01-02T15:54:00Z"/>
                <w:b w:val="0"/>
                <w:color w:val="auto"/>
              </w:rPr>
            </w:pPr>
            <w:ins w:id="776" w:author="Lew, Peter (CA - British Columbia)" w:date="2018-01-02T15:55:00Z">
              <w:r>
                <w:rPr>
                  <w:b w:val="0"/>
                  <w:color w:val="auto"/>
                </w:rPr>
                <w:t>6</w:t>
              </w:r>
            </w:ins>
          </w:p>
        </w:tc>
        <w:tc>
          <w:tcPr>
            <w:tcW w:w="3539" w:type="dxa"/>
            <w:tcBorders>
              <w:top w:val="single" w:sz="4" w:space="0" w:color="1F497D"/>
              <w:left w:val="single" w:sz="4" w:space="0" w:color="1F497D"/>
              <w:bottom w:val="single" w:sz="4" w:space="0" w:color="1F497D"/>
              <w:right w:val="single" w:sz="4" w:space="0" w:color="1F497D"/>
            </w:tcBorders>
            <w:shd w:val="clear" w:color="auto" w:fill="auto"/>
            <w:tcPrChange w:id="777" w:author="Lew, Peter (CA - British Columbia)" w:date="2018-01-02T16:27:00Z">
              <w:tcPr>
                <w:tcW w:w="3778" w:type="dxa"/>
                <w:tcBorders>
                  <w:top w:val="single" w:sz="4" w:space="0" w:color="1F497D"/>
                  <w:left w:val="single" w:sz="4" w:space="0" w:color="1F497D"/>
                  <w:bottom w:val="single" w:sz="4" w:space="0" w:color="1F497D"/>
                  <w:right w:val="single" w:sz="4" w:space="0" w:color="1F497D"/>
                </w:tcBorders>
                <w:shd w:val="clear" w:color="auto" w:fill="auto"/>
              </w:tcPr>
            </w:tcPrChange>
          </w:tcPr>
          <w:p w14:paraId="022C2F85" w14:textId="03EFE341" w:rsidR="002A03F3" w:rsidRPr="00C61281" w:rsidRDefault="002A03F3" w:rsidP="002A03F3">
            <w:pPr>
              <w:pStyle w:val="Tablehead1"/>
              <w:jc w:val="left"/>
              <w:rPr>
                <w:ins w:id="778" w:author="Lew, Peter (CA - British Columbia)" w:date="2018-01-02T15:54:00Z"/>
                <w:rFonts w:eastAsia="Times"/>
                <w:color w:val="auto"/>
                <w:lang w:val="en-GB"/>
                <w:rPrChange w:id="779" w:author="Lew, Peter (CA - British Columbia)" w:date="2018-01-02T15:54:00Z">
                  <w:rPr>
                    <w:ins w:id="780" w:author="Lew, Peter (CA - British Columbia)" w:date="2018-01-02T15:54:00Z"/>
                    <w:rFonts w:eastAsia="Times"/>
                    <w:lang w:val="en-GB"/>
                  </w:rPr>
                </w:rPrChange>
              </w:rPr>
            </w:pPr>
            <w:ins w:id="781" w:author="Lew, Peter (CA - British Columbia)" w:date="2018-01-02T15:54:00Z">
              <w:r w:rsidRPr="00C61281">
                <w:rPr>
                  <w:rFonts w:eastAsia="Times"/>
                  <w:color w:val="auto"/>
                  <w:lang w:val="en-GB"/>
                  <w:rPrChange w:id="782" w:author="Lew, Peter (CA - British Columbia)" w:date="2018-01-02T15:54:00Z">
                    <w:rPr>
                      <w:rFonts w:eastAsia="Times"/>
                      <w:lang w:val="en-GB"/>
                    </w:rPr>
                  </w:rPrChange>
                </w:rPr>
                <w:t>NPE Fulfilment Major to Tech</w:t>
              </w:r>
            </w:ins>
          </w:p>
        </w:tc>
        <w:tc>
          <w:tcPr>
            <w:tcW w:w="4750" w:type="dxa"/>
            <w:tcBorders>
              <w:top w:val="single" w:sz="4" w:space="0" w:color="1F497D"/>
              <w:left w:val="single" w:sz="4" w:space="0" w:color="1F497D"/>
              <w:bottom w:val="single" w:sz="4" w:space="0" w:color="1F497D"/>
              <w:right w:val="single" w:sz="4" w:space="0" w:color="1F497D"/>
            </w:tcBorders>
            <w:shd w:val="clear" w:color="auto" w:fill="auto"/>
            <w:tcPrChange w:id="783" w:author="Lew, Peter (CA - British Columbia)" w:date="2018-01-02T16:27:00Z">
              <w:tcPr>
                <w:tcW w:w="4511" w:type="dxa"/>
                <w:tcBorders>
                  <w:top w:val="single" w:sz="4" w:space="0" w:color="1F497D"/>
                  <w:left w:val="single" w:sz="4" w:space="0" w:color="1F497D"/>
                  <w:bottom w:val="single" w:sz="4" w:space="0" w:color="1F497D"/>
                  <w:right w:val="single" w:sz="4" w:space="0" w:color="1F497D"/>
                </w:tcBorders>
                <w:shd w:val="clear" w:color="auto" w:fill="auto"/>
              </w:tcPr>
            </w:tcPrChange>
          </w:tcPr>
          <w:p w14:paraId="7427A97A" w14:textId="1FEECC11" w:rsidR="002A03F3" w:rsidRPr="005316D6" w:rsidRDefault="002A03F3">
            <w:pPr>
              <w:pStyle w:val="Tablehead1"/>
              <w:jc w:val="left"/>
              <w:rPr>
                <w:ins w:id="784" w:author="Lew, Peter (CA - British Columbia)" w:date="2018-01-02T15:54:00Z"/>
                <w:b w:val="0"/>
                <w:color w:val="auto"/>
                <w:highlight w:val="yellow"/>
              </w:rPr>
              <w:pPrChange w:id="785" w:author="Lew, Peter (CA - British Columbia)" w:date="2018-01-02T16:30:00Z">
                <w:pPr>
                  <w:pStyle w:val="Tablehead1"/>
                  <w:framePr w:hSpace="180" w:wrap="around" w:vAnchor="text" w:hAnchor="margin" w:x="534" w:y="229"/>
                  <w:jc w:val="left"/>
                </w:pPr>
              </w:pPrChange>
            </w:pPr>
            <w:ins w:id="786" w:author="Lew, Peter (CA - British Columbia)" w:date="2018-01-02T16:26:00Z">
              <w:r w:rsidRPr="00985FA4">
                <w:rPr>
                  <w:b w:val="0"/>
                  <w:color w:val="auto"/>
                </w:rPr>
                <w:t xml:space="preserve">Inventory </w:t>
              </w:r>
            </w:ins>
            <w:ins w:id="787" w:author="Lew, Peter (CA - British Columbia)" w:date="2018-01-02T16:30:00Z">
              <w:r w:rsidR="00A2037B">
                <w:rPr>
                  <w:b w:val="0"/>
                  <w:color w:val="auto"/>
                </w:rPr>
                <w:t xml:space="preserve">decreased </w:t>
              </w:r>
            </w:ins>
            <w:ins w:id="788" w:author="Lew, Peter (CA - British Columbia)" w:date="2018-01-02T16:26:00Z">
              <w:r w:rsidRPr="00985FA4">
                <w:rPr>
                  <w:b w:val="0"/>
                  <w:color w:val="auto"/>
                </w:rPr>
                <w:t xml:space="preserve">in the </w:t>
              </w:r>
            </w:ins>
            <w:ins w:id="789" w:author="Lew, Peter (CA - British Columbia)" w:date="2018-01-02T16:30:00Z">
              <w:r w:rsidR="00A2037B">
                <w:rPr>
                  <w:b w:val="0"/>
                  <w:color w:val="auto"/>
                </w:rPr>
                <w:t>Major</w:t>
              </w:r>
            </w:ins>
            <w:ins w:id="790" w:author="Lew, Peter (CA - British Columbia)" w:date="2018-01-02T16:26:00Z">
              <w:r w:rsidRPr="00985FA4">
                <w:rPr>
                  <w:b w:val="0"/>
                  <w:color w:val="auto"/>
                </w:rPr>
                <w:t xml:space="preserve"> within Logfire.</w:t>
              </w:r>
            </w:ins>
          </w:p>
        </w:tc>
      </w:tr>
      <w:tr w:rsidR="002A03F3" w:rsidRPr="004F437D" w14:paraId="65F9E767" w14:textId="77777777" w:rsidTr="00A2037B">
        <w:trPr>
          <w:trHeight w:val="335"/>
          <w:ins w:id="791" w:author="Lew, Peter (CA - British Columbia)" w:date="2018-01-02T15:54:00Z"/>
          <w:trPrChange w:id="792" w:author="Lew, Peter (CA - British Columbia)" w:date="2018-01-02T16:27:00Z">
            <w:trPr>
              <w:trHeight w:val="335"/>
            </w:trPr>
          </w:trPrChange>
        </w:trPr>
        <w:tc>
          <w:tcPr>
            <w:tcW w:w="506" w:type="dxa"/>
            <w:tcBorders>
              <w:top w:val="single" w:sz="4" w:space="0" w:color="1F497D"/>
              <w:left w:val="single" w:sz="4" w:space="0" w:color="1F497D"/>
              <w:bottom w:val="single" w:sz="4" w:space="0" w:color="1F497D"/>
              <w:right w:val="single" w:sz="4" w:space="0" w:color="1F497D"/>
            </w:tcBorders>
            <w:shd w:val="clear" w:color="auto" w:fill="auto"/>
            <w:tcPrChange w:id="793" w:author="Lew, Peter (CA - British Columbia)" w:date="2018-01-02T16:27:00Z">
              <w:tcPr>
                <w:tcW w:w="506" w:type="dxa"/>
                <w:tcBorders>
                  <w:top w:val="single" w:sz="4" w:space="0" w:color="1F497D"/>
                  <w:left w:val="single" w:sz="4" w:space="0" w:color="1F497D"/>
                  <w:bottom w:val="single" w:sz="4" w:space="0" w:color="1F497D"/>
                  <w:right w:val="single" w:sz="4" w:space="0" w:color="1F497D"/>
                </w:tcBorders>
                <w:shd w:val="clear" w:color="auto" w:fill="auto"/>
              </w:tcPr>
            </w:tcPrChange>
          </w:tcPr>
          <w:p w14:paraId="51B48F07" w14:textId="6D56CA55" w:rsidR="002A03F3" w:rsidRPr="008A5F20" w:rsidRDefault="002A03F3" w:rsidP="002A03F3">
            <w:pPr>
              <w:pStyle w:val="Tablehead1"/>
              <w:rPr>
                <w:ins w:id="794" w:author="Lew, Peter (CA - British Columbia)" w:date="2018-01-02T15:54:00Z"/>
                <w:b w:val="0"/>
                <w:color w:val="auto"/>
              </w:rPr>
            </w:pPr>
            <w:ins w:id="795" w:author="Lew, Peter (CA - British Columbia)" w:date="2018-01-02T15:55:00Z">
              <w:r>
                <w:rPr>
                  <w:b w:val="0"/>
                  <w:color w:val="auto"/>
                </w:rPr>
                <w:t>7</w:t>
              </w:r>
            </w:ins>
          </w:p>
        </w:tc>
        <w:tc>
          <w:tcPr>
            <w:tcW w:w="3539" w:type="dxa"/>
            <w:tcBorders>
              <w:top w:val="single" w:sz="4" w:space="0" w:color="1F497D"/>
              <w:left w:val="single" w:sz="4" w:space="0" w:color="1F497D"/>
              <w:bottom w:val="single" w:sz="4" w:space="0" w:color="1F497D"/>
              <w:right w:val="single" w:sz="4" w:space="0" w:color="1F497D"/>
            </w:tcBorders>
            <w:shd w:val="clear" w:color="auto" w:fill="auto"/>
            <w:tcPrChange w:id="796" w:author="Lew, Peter (CA - British Columbia)" w:date="2018-01-02T16:27:00Z">
              <w:tcPr>
                <w:tcW w:w="3778" w:type="dxa"/>
                <w:tcBorders>
                  <w:top w:val="single" w:sz="4" w:space="0" w:color="1F497D"/>
                  <w:left w:val="single" w:sz="4" w:space="0" w:color="1F497D"/>
                  <w:bottom w:val="single" w:sz="4" w:space="0" w:color="1F497D"/>
                  <w:right w:val="single" w:sz="4" w:space="0" w:color="1F497D"/>
                </w:tcBorders>
                <w:shd w:val="clear" w:color="auto" w:fill="auto"/>
              </w:tcPr>
            </w:tcPrChange>
          </w:tcPr>
          <w:p w14:paraId="16DFE3F3" w14:textId="1AF58B3C" w:rsidR="002A03F3" w:rsidRPr="00C61281" w:rsidRDefault="002A03F3" w:rsidP="002A03F3">
            <w:pPr>
              <w:pStyle w:val="Tablehead1"/>
              <w:jc w:val="left"/>
              <w:rPr>
                <w:ins w:id="797" w:author="Lew, Peter (CA - British Columbia)" w:date="2018-01-02T15:54:00Z"/>
                <w:rFonts w:eastAsia="Times"/>
                <w:color w:val="auto"/>
                <w:lang w:val="en-GB"/>
                <w:rPrChange w:id="798" w:author="Lew, Peter (CA - British Columbia)" w:date="2018-01-02T15:54:00Z">
                  <w:rPr>
                    <w:ins w:id="799" w:author="Lew, Peter (CA - British Columbia)" w:date="2018-01-02T15:54:00Z"/>
                    <w:rFonts w:eastAsia="Times"/>
                    <w:lang w:val="en-GB"/>
                  </w:rPr>
                </w:rPrChange>
              </w:rPr>
            </w:pPr>
            <w:ins w:id="800" w:author="Lew, Peter (CA - British Columbia)" w:date="2018-01-02T15:54:00Z">
              <w:r w:rsidRPr="00C61281">
                <w:rPr>
                  <w:rFonts w:eastAsia="Times"/>
                  <w:color w:val="auto"/>
                  <w:lang w:val="en-GB"/>
                  <w:rPrChange w:id="801" w:author="Lew, Peter (CA - British Columbia)" w:date="2018-01-02T15:54:00Z">
                    <w:rPr>
                      <w:rFonts w:eastAsia="Times"/>
                      <w:lang w:val="en-GB"/>
                    </w:rPr>
                  </w:rPrChange>
                </w:rPr>
                <w:t>Expense Fulfilment Major to Tech</w:t>
              </w:r>
            </w:ins>
          </w:p>
        </w:tc>
        <w:tc>
          <w:tcPr>
            <w:tcW w:w="4750" w:type="dxa"/>
            <w:tcBorders>
              <w:top w:val="single" w:sz="4" w:space="0" w:color="1F497D"/>
              <w:left w:val="single" w:sz="4" w:space="0" w:color="1F497D"/>
              <w:bottom w:val="single" w:sz="4" w:space="0" w:color="1F497D"/>
              <w:right w:val="single" w:sz="4" w:space="0" w:color="1F497D"/>
            </w:tcBorders>
            <w:shd w:val="clear" w:color="auto" w:fill="auto"/>
            <w:tcPrChange w:id="802" w:author="Lew, Peter (CA - British Columbia)" w:date="2018-01-02T16:27:00Z">
              <w:tcPr>
                <w:tcW w:w="4511" w:type="dxa"/>
                <w:tcBorders>
                  <w:top w:val="single" w:sz="4" w:space="0" w:color="1F497D"/>
                  <w:left w:val="single" w:sz="4" w:space="0" w:color="1F497D"/>
                  <w:bottom w:val="single" w:sz="4" w:space="0" w:color="1F497D"/>
                  <w:right w:val="single" w:sz="4" w:space="0" w:color="1F497D"/>
                </w:tcBorders>
                <w:shd w:val="clear" w:color="auto" w:fill="auto"/>
              </w:tcPr>
            </w:tcPrChange>
          </w:tcPr>
          <w:p w14:paraId="2638A40A" w14:textId="59B62892" w:rsidR="002A03F3" w:rsidRPr="005316D6" w:rsidRDefault="002A03F3">
            <w:pPr>
              <w:pStyle w:val="Tablehead1"/>
              <w:jc w:val="left"/>
              <w:rPr>
                <w:ins w:id="803" w:author="Lew, Peter (CA - British Columbia)" w:date="2018-01-02T15:54:00Z"/>
                <w:b w:val="0"/>
                <w:color w:val="auto"/>
                <w:highlight w:val="yellow"/>
              </w:rPr>
              <w:pPrChange w:id="804" w:author="Lew, Peter (CA - British Columbia)" w:date="2018-01-02T16:31:00Z">
                <w:pPr>
                  <w:pStyle w:val="Tablehead1"/>
                  <w:framePr w:hSpace="180" w:wrap="around" w:vAnchor="text" w:hAnchor="margin" w:x="534" w:y="229"/>
                  <w:jc w:val="left"/>
                </w:pPr>
              </w:pPrChange>
            </w:pPr>
            <w:ins w:id="805" w:author="Lew, Peter (CA - British Columbia)" w:date="2018-01-02T16:26:00Z">
              <w:r w:rsidRPr="00985FA4">
                <w:rPr>
                  <w:b w:val="0"/>
                  <w:color w:val="auto"/>
                </w:rPr>
                <w:t xml:space="preserve">Inventory </w:t>
              </w:r>
            </w:ins>
            <w:ins w:id="806" w:author="Lew, Peter (CA - British Columbia)" w:date="2018-01-02T16:31:00Z">
              <w:r w:rsidR="00A2037B">
                <w:rPr>
                  <w:b w:val="0"/>
                  <w:color w:val="auto"/>
                </w:rPr>
                <w:t>decreased in the Expense location</w:t>
              </w:r>
            </w:ins>
            <w:ins w:id="807" w:author="Lew, Peter (CA - British Columbia)" w:date="2018-01-02T16:26:00Z">
              <w:r w:rsidRPr="00985FA4">
                <w:rPr>
                  <w:b w:val="0"/>
                  <w:color w:val="auto"/>
                </w:rPr>
                <w:t xml:space="preserve"> within Logfire.</w:t>
              </w:r>
            </w:ins>
          </w:p>
        </w:tc>
      </w:tr>
      <w:tr w:rsidR="002A03F3" w:rsidRPr="004F437D" w14:paraId="77DC204D" w14:textId="77777777" w:rsidTr="00A2037B">
        <w:trPr>
          <w:trHeight w:val="335"/>
          <w:ins w:id="808" w:author="Lew, Peter (CA - British Columbia)" w:date="2018-01-02T15:54:00Z"/>
          <w:trPrChange w:id="809" w:author="Lew, Peter (CA - British Columbia)" w:date="2018-01-02T16:27:00Z">
            <w:trPr>
              <w:trHeight w:val="335"/>
            </w:trPr>
          </w:trPrChange>
        </w:trPr>
        <w:tc>
          <w:tcPr>
            <w:tcW w:w="506" w:type="dxa"/>
            <w:tcBorders>
              <w:top w:val="single" w:sz="4" w:space="0" w:color="1F497D"/>
              <w:left w:val="single" w:sz="4" w:space="0" w:color="1F497D"/>
              <w:bottom w:val="single" w:sz="4" w:space="0" w:color="1F497D"/>
              <w:right w:val="single" w:sz="4" w:space="0" w:color="1F497D"/>
            </w:tcBorders>
            <w:shd w:val="clear" w:color="auto" w:fill="auto"/>
            <w:tcPrChange w:id="810" w:author="Lew, Peter (CA - British Columbia)" w:date="2018-01-02T16:27:00Z">
              <w:tcPr>
                <w:tcW w:w="506" w:type="dxa"/>
                <w:tcBorders>
                  <w:top w:val="single" w:sz="4" w:space="0" w:color="1F497D"/>
                  <w:left w:val="single" w:sz="4" w:space="0" w:color="1F497D"/>
                  <w:bottom w:val="single" w:sz="4" w:space="0" w:color="1F497D"/>
                  <w:right w:val="single" w:sz="4" w:space="0" w:color="1F497D"/>
                </w:tcBorders>
                <w:shd w:val="clear" w:color="auto" w:fill="auto"/>
              </w:tcPr>
            </w:tcPrChange>
          </w:tcPr>
          <w:p w14:paraId="09047EC2" w14:textId="7A2E6C54" w:rsidR="002A03F3" w:rsidRPr="008A5F20" w:rsidRDefault="002A03F3" w:rsidP="002A03F3">
            <w:pPr>
              <w:pStyle w:val="Tablehead1"/>
              <w:rPr>
                <w:ins w:id="811" w:author="Lew, Peter (CA - British Columbia)" w:date="2018-01-02T15:54:00Z"/>
                <w:b w:val="0"/>
                <w:color w:val="auto"/>
              </w:rPr>
            </w:pPr>
            <w:ins w:id="812" w:author="Lew, Peter (CA - British Columbia)" w:date="2018-01-02T15:55:00Z">
              <w:r>
                <w:rPr>
                  <w:b w:val="0"/>
                  <w:color w:val="auto"/>
                </w:rPr>
                <w:t>8</w:t>
              </w:r>
            </w:ins>
          </w:p>
        </w:tc>
        <w:tc>
          <w:tcPr>
            <w:tcW w:w="3539" w:type="dxa"/>
            <w:tcBorders>
              <w:top w:val="single" w:sz="4" w:space="0" w:color="1F497D"/>
              <w:left w:val="single" w:sz="4" w:space="0" w:color="1F497D"/>
              <w:bottom w:val="single" w:sz="4" w:space="0" w:color="1F497D"/>
              <w:right w:val="single" w:sz="4" w:space="0" w:color="1F497D"/>
            </w:tcBorders>
            <w:shd w:val="clear" w:color="auto" w:fill="auto"/>
            <w:tcPrChange w:id="813" w:author="Lew, Peter (CA - British Columbia)" w:date="2018-01-02T16:27:00Z">
              <w:tcPr>
                <w:tcW w:w="3778" w:type="dxa"/>
                <w:tcBorders>
                  <w:top w:val="single" w:sz="4" w:space="0" w:color="1F497D"/>
                  <w:left w:val="single" w:sz="4" w:space="0" w:color="1F497D"/>
                  <w:bottom w:val="single" w:sz="4" w:space="0" w:color="1F497D"/>
                  <w:right w:val="single" w:sz="4" w:space="0" w:color="1F497D"/>
                </w:tcBorders>
                <w:shd w:val="clear" w:color="auto" w:fill="auto"/>
              </w:tcPr>
            </w:tcPrChange>
          </w:tcPr>
          <w:p w14:paraId="0C7F7C4C" w14:textId="52543757" w:rsidR="002A03F3" w:rsidRPr="00C61281" w:rsidRDefault="002A03F3" w:rsidP="002A03F3">
            <w:pPr>
              <w:pStyle w:val="Tablehead1"/>
              <w:jc w:val="left"/>
              <w:rPr>
                <w:ins w:id="814" w:author="Lew, Peter (CA - British Columbia)" w:date="2018-01-02T15:54:00Z"/>
                <w:rFonts w:eastAsia="Times"/>
                <w:color w:val="auto"/>
                <w:lang w:val="en-GB"/>
                <w:rPrChange w:id="815" w:author="Lew, Peter (CA - British Columbia)" w:date="2018-01-02T15:54:00Z">
                  <w:rPr>
                    <w:ins w:id="816" w:author="Lew, Peter (CA - British Columbia)" w:date="2018-01-02T15:54:00Z"/>
                    <w:rFonts w:eastAsia="Times"/>
                    <w:lang w:val="en-GB"/>
                  </w:rPr>
                </w:rPrChange>
              </w:rPr>
            </w:pPr>
            <w:ins w:id="817" w:author="Lew, Peter (CA - British Columbia)" w:date="2018-01-02T15:54:00Z">
              <w:r w:rsidRPr="00C61281">
                <w:rPr>
                  <w:rFonts w:eastAsia="Times"/>
                  <w:color w:val="auto"/>
                  <w:lang w:val="en-GB"/>
                  <w:rPrChange w:id="818" w:author="Lew, Peter (CA - British Columbia)" w:date="2018-01-02T15:54:00Z">
                    <w:rPr>
                      <w:rFonts w:eastAsia="Times"/>
                      <w:lang w:val="en-GB"/>
                    </w:rPr>
                  </w:rPrChange>
                </w:rPr>
                <w:t>Kitting Backflush of Serialized Items</w:t>
              </w:r>
            </w:ins>
          </w:p>
        </w:tc>
        <w:tc>
          <w:tcPr>
            <w:tcW w:w="4750" w:type="dxa"/>
            <w:tcBorders>
              <w:top w:val="single" w:sz="4" w:space="0" w:color="1F497D"/>
              <w:left w:val="single" w:sz="4" w:space="0" w:color="1F497D"/>
              <w:bottom w:val="single" w:sz="4" w:space="0" w:color="1F497D"/>
              <w:right w:val="single" w:sz="4" w:space="0" w:color="1F497D"/>
            </w:tcBorders>
            <w:shd w:val="clear" w:color="auto" w:fill="auto"/>
            <w:tcPrChange w:id="819" w:author="Lew, Peter (CA - British Columbia)" w:date="2018-01-02T16:27:00Z">
              <w:tcPr>
                <w:tcW w:w="4511" w:type="dxa"/>
                <w:tcBorders>
                  <w:top w:val="single" w:sz="4" w:space="0" w:color="1F497D"/>
                  <w:left w:val="single" w:sz="4" w:space="0" w:color="1F497D"/>
                  <w:bottom w:val="single" w:sz="4" w:space="0" w:color="1F497D"/>
                  <w:right w:val="single" w:sz="4" w:space="0" w:color="1F497D"/>
                </w:tcBorders>
                <w:shd w:val="clear" w:color="auto" w:fill="auto"/>
              </w:tcPr>
            </w:tcPrChange>
          </w:tcPr>
          <w:p w14:paraId="11D01C58" w14:textId="2EE3C57C" w:rsidR="002A03F3" w:rsidRPr="005316D6" w:rsidRDefault="002A03F3">
            <w:pPr>
              <w:pStyle w:val="Tablehead1"/>
              <w:jc w:val="left"/>
              <w:rPr>
                <w:ins w:id="820" w:author="Lew, Peter (CA - British Columbia)" w:date="2018-01-02T15:54:00Z"/>
                <w:b w:val="0"/>
                <w:color w:val="auto"/>
                <w:highlight w:val="yellow"/>
              </w:rPr>
              <w:pPrChange w:id="821" w:author="Lew, Peter (CA - British Columbia)" w:date="2018-01-02T16:31:00Z">
                <w:pPr>
                  <w:pStyle w:val="Tablehead1"/>
                  <w:framePr w:hSpace="180" w:wrap="around" w:vAnchor="text" w:hAnchor="margin" w:x="534" w:y="229"/>
                  <w:jc w:val="left"/>
                </w:pPr>
              </w:pPrChange>
            </w:pPr>
            <w:ins w:id="822" w:author="Lew, Peter (CA - British Columbia)" w:date="2018-01-02T16:26:00Z">
              <w:r w:rsidRPr="00985FA4">
                <w:rPr>
                  <w:b w:val="0"/>
                  <w:color w:val="auto"/>
                </w:rPr>
                <w:t xml:space="preserve">Inventory </w:t>
              </w:r>
            </w:ins>
            <w:ins w:id="823" w:author="Lew, Peter (CA - British Columbia)" w:date="2018-01-02T16:31:00Z">
              <w:r w:rsidR="00A2037B">
                <w:rPr>
                  <w:b w:val="0"/>
                  <w:color w:val="auto"/>
                </w:rPr>
                <w:t>decreased in the WIP location</w:t>
              </w:r>
            </w:ins>
            <w:ins w:id="824" w:author="Lew, Peter (CA - British Columbia)" w:date="2018-01-02T16:26:00Z">
              <w:r w:rsidRPr="00985FA4">
                <w:rPr>
                  <w:b w:val="0"/>
                  <w:color w:val="auto"/>
                </w:rPr>
                <w:t xml:space="preserve"> within Logfire.</w:t>
              </w:r>
            </w:ins>
          </w:p>
        </w:tc>
      </w:tr>
    </w:tbl>
    <w:p w14:paraId="25948224" w14:textId="77777777" w:rsidR="002F098D" w:rsidRPr="00A37CCA" w:rsidRDefault="002F098D" w:rsidP="002F098D">
      <w:pPr>
        <w:pStyle w:val="Heading1"/>
        <w:pBdr>
          <w:bottom w:val="none" w:sz="0" w:space="0" w:color="auto"/>
        </w:pBdr>
        <w:rPr>
          <w:lang w:val="en-GB"/>
        </w:rPr>
      </w:pPr>
      <w:bookmarkStart w:id="825" w:name="_Toc346811004"/>
      <w:bookmarkStart w:id="826" w:name="_Toc495416666"/>
      <w:bookmarkEnd w:id="104"/>
      <w:bookmarkEnd w:id="105"/>
      <w:bookmarkEnd w:id="693"/>
      <w:r w:rsidRPr="00A37CCA">
        <w:rPr>
          <w:lang w:val="en-GB"/>
        </w:rPr>
        <w:lastRenderedPageBreak/>
        <w:t>Open and Closed Issues</w:t>
      </w:r>
      <w:bookmarkEnd w:id="825"/>
      <w:bookmarkEnd w:id="826"/>
    </w:p>
    <w:p w14:paraId="25948225" w14:textId="77777777" w:rsidR="002F098D" w:rsidRPr="00A37CCA" w:rsidRDefault="002F098D" w:rsidP="002F098D">
      <w:pPr>
        <w:pStyle w:val="Heading2"/>
        <w:keepNext/>
      </w:pPr>
      <w:bookmarkStart w:id="827" w:name="_Toc346811005"/>
      <w:bookmarkStart w:id="828" w:name="_Toc495416667"/>
      <w:r w:rsidRPr="00A37CCA">
        <w:t>Open Issues</w:t>
      </w:r>
      <w:bookmarkEnd w:id="827"/>
      <w:bookmarkEnd w:id="828"/>
    </w:p>
    <w:p w14:paraId="25948226" w14:textId="77777777" w:rsidR="002F098D" w:rsidRDefault="002F098D" w:rsidP="002F098D">
      <w:pPr>
        <w:pStyle w:val="Instructions"/>
      </w:pPr>
      <w:r>
        <w:t>&lt;List open issues here</w:t>
      </w:r>
      <w:r w:rsidRPr="00A37CCA">
        <w:t>&gt;</w:t>
      </w:r>
    </w:p>
    <w:tbl>
      <w:tblPr>
        <w:tblW w:w="4887" w:type="pct"/>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697"/>
        <w:gridCol w:w="4230"/>
        <w:gridCol w:w="1279"/>
        <w:gridCol w:w="1438"/>
        <w:gridCol w:w="1495"/>
      </w:tblGrid>
      <w:tr w:rsidR="002F098D" w:rsidRPr="00416E08" w14:paraId="2594822C" w14:textId="77777777" w:rsidTr="00616411">
        <w:trPr>
          <w:trHeight w:val="593"/>
          <w:tblHeader/>
        </w:trPr>
        <w:tc>
          <w:tcPr>
            <w:tcW w:w="697" w:type="dxa"/>
            <w:tcBorders>
              <w:top w:val="single" w:sz="4" w:space="0" w:color="002776"/>
              <w:left w:val="single" w:sz="4" w:space="0" w:color="002776"/>
              <w:bottom w:val="nil"/>
              <w:right w:val="single" w:sz="4" w:space="0" w:color="FFFFFF" w:themeColor="background1"/>
            </w:tcBorders>
            <w:shd w:val="clear" w:color="auto" w:fill="002776"/>
          </w:tcPr>
          <w:p w14:paraId="25948227" w14:textId="77777777" w:rsidR="002F098D" w:rsidRPr="00416E08" w:rsidRDefault="002F098D" w:rsidP="000E624C">
            <w:pPr>
              <w:pStyle w:val="Tablehead1"/>
              <w:rPr>
                <w:szCs w:val="18"/>
              </w:rPr>
            </w:pPr>
            <w:bookmarkStart w:id="829" w:name="_Toc64270809"/>
            <w:bookmarkStart w:id="830" w:name="_Toc272871358"/>
            <w:r w:rsidRPr="00416E08">
              <w:rPr>
                <w:szCs w:val="18"/>
              </w:rPr>
              <w:t>Issue ID</w:t>
            </w:r>
          </w:p>
        </w:tc>
        <w:tc>
          <w:tcPr>
            <w:tcW w:w="4230" w:type="dxa"/>
            <w:tcBorders>
              <w:top w:val="single" w:sz="4" w:space="0" w:color="002776"/>
              <w:left w:val="single" w:sz="4" w:space="0" w:color="FFFFFF" w:themeColor="background1"/>
              <w:bottom w:val="nil"/>
              <w:right w:val="single" w:sz="4" w:space="0" w:color="FFFFFF" w:themeColor="background1"/>
            </w:tcBorders>
            <w:shd w:val="clear" w:color="auto" w:fill="002776"/>
          </w:tcPr>
          <w:p w14:paraId="25948228" w14:textId="77777777" w:rsidR="002F098D" w:rsidRPr="00416E08" w:rsidRDefault="002F098D" w:rsidP="000E624C">
            <w:pPr>
              <w:pStyle w:val="Tablehead1"/>
              <w:rPr>
                <w:szCs w:val="18"/>
              </w:rPr>
            </w:pPr>
            <w:r w:rsidRPr="00416E08">
              <w:rPr>
                <w:szCs w:val="18"/>
              </w:rPr>
              <w:t>Description</w:t>
            </w:r>
          </w:p>
        </w:tc>
        <w:tc>
          <w:tcPr>
            <w:tcW w:w="1279" w:type="dxa"/>
            <w:tcBorders>
              <w:top w:val="single" w:sz="4" w:space="0" w:color="002776"/>
              <w:left w:val="single" w:sz="4" w:space="0" w:color="FFFFFF" w:themeColor="background1"/>
              <w:bottom w:val="nil"/>
              <w:right w:val="single" w:sz="4" w:space="0" w:color="FFFFFF" w:themeColor="background1"/>
            </w:tcBorders>
            <w:shd w:val="clear" w:color="auto" w:fill="002776"/>
          </w:tcPr>
          <w:p w14:paraId="25948229" w14:textId="77777777" w:rsidR="002F098D" w:rsidRPr="00416E08" w:rsidRDefault="002F098D" w:rsidP="000E624C">
            <w:pPr>
              <w:pStyle w:val="Tablehead1"/>
              <w:rPr>
                <w:szCs w:val="18"/>
              </w:rPr>
            </w:pPr>
            <w:r w:rsidRPr="00416E08">
              <w:rPr>
                <w:szCs w:val="18"/>
              </w:rPr>
              <w:t>Opened by</w:t>
            </w:r>
          </w:p>
        </w:tc>
        <w:tc>
          <w:tcPr>
            <w:tcW w:w="1438" w:type="dxa"/>
            <w:tcBorders>
              <w:top w:val="single" w:sz="4" w:space="0" w:color="002776"/>
              <w:left w:val="single" w:sz="4" w:space="0" w:color="FFFFFF" w:themeColor="background1"/>
              <w:bottom w:val="nil"/>
              <w:right w:val="single" w:sz="4" w:space="0" w:color="FFFFFF" w:themeColor="background1"/>
            </w:tcBorders>
            <w:shd w:val="clear" w:color="auto" w:fill="002776"/>
          </w:tcPr>
          <w:p w14:paraId="2594822A" w14:textId="77777777" w:rsidR="002F098D" w:rsidRPr="00416E08" w:rsidRDefault="002F098D" w:rsidP="000E624C">
            <w:pPr>
              <w:pStyle w:val="Tablehead1"/>
              <w:rPr>
                <w:szCs w:val="18"/>
              </w:rPr>
            </w:pPr>
            <w:r w:rsidRPr="00416E08">
              <w:rPr>
                <w:szCs w:val="18"/>
              </w:rPr>
              <w:t>Responsible</w:t>
            </w:r>
          </w:p>
        </w:tc>
        <w:tc>
          <w:tcPr>
            <w:tcW w:w="1495" w:type="dxa"/>
            <w:tcBorders>
              <w:top w:val="single" w:sz="4" w:space="0" w:color="002776"/>
              <w:left w:val="single" w:sz="4" w:space="0" w:color="FFFFFF" w:themeColor="background1"/>
              <w:bottom w:val="nil"/>
              <w:right w:val="single" w:sz="4" w:space="0" w:color="002776"/>
            </w:tcBorders>
            <w:shd w:val="clear" w:color="auto" w:fill="002776"/>
          </w:tcPr>
          <w:p w14:paraId="2594822B" w14:textId="77777777" w:rsidR="002F098D" w:rsidRPr="00416E08" w:rsidRDefault="002F098D" w:rsidP="000E624C">
            <w:pPr>
              <w:pStyle w:val="Tablehead1"/>
              <w:rPr>
                <w:szCs w:val="18"/>
              </w:rPr>
            </w:pPr>
            <w:r w:rsidRPr="00416E08">
              <w:rPr>
                <w:szCs w:val="18"/>
              </w:rPr>
              <w:t>Due Date</w:t>
            </w:r>
          </w:p>
        </w:tc>
      </w:tr>
      <w:tr w:rsidR="002F098D" w:rsidRPr="00416E08" w14:paraId="25948232" w14:textId="77777777" w:rsidTr="00037B9A">
        <w:trPr>
          <w:trHeight w:val="356"/>
        </w:trPr>
        <w:tc>
          <w:tcPr>
            <w:tcW w:w="697" w:type="dxa"/>
            <w:tcBorders>
              <w:top w:val="nil"/>
            </w:tcBorders>
          </w:tcPr>
          <w:p w14:paraId="2594822D" w14:textId="684ED2C4" w:rsidR="002F098D" w:rsidRPr="00416E08" w:rsidRDefault="008A6DCD" w:rsidP="0036238B">
            <w:pPr>
              <w:pStyle w:val="Tabletext"/>
            </w:pPr>
            <w:r>
              <w:t>1</w:t>
            </w:r>
          </w:p>
        </w:tc>
        <w:tc>
          <w:tcPr>
            <w:tcW w:w="4230" w:type="dxa"/>
            <w:tcBorders>
              <w:top w:val="nil"/>
            </w:tcBorders>
          </w:tcPr>
          <w:p w14:paraId="2594822E" w14:textId="510DB470" w:rsidR="002F098D" w:rsidRPr="00E334D0" w:rsidRDefault="002F098D" w:rsidP="00E334D0">
            <w:pPr>
              <w:pStyle w:val="Tabletext"/>
              <w:jc w:val="left"/>
              <w:rPr>
                <w:sz w:val="20"/>
              </w:rPr>
            </w:pPr>
          </w:p>
        </w:tc>
        <w:tc>
          <w:tcPr>
            <w:tcW w:w="1279" w:type="dxa"/>
            <w:tcBorders>
              <w:top w:val="nil"/>
            </w:tcBorders>
          </w:tcPr>
          <w:p w14:paraId="2594822F" w14:textId="67DA72E8" w:rsidR="002F098D" w:rsidRPr="00E334D0" w:rsidRDefault="002F098D" w:rsidP="00E334D0">
            <w:pPr>
              <w:pStyle w:val="Tabletext"/>
              <w:jc w:val="left"/>
              <w:rPr>
                <w:sz w:val="20"/>
              </w:rPr>
            </w:pPr>
          </w:p>
        </w:tc>
        <w:tc>
          <w:tcPr>
            <w:tcW w:w="1438" w:type="dxa"/>
            <w:tcBorders>
              <w:top w:val="nil"/>
            </w:tcBorders>
          </w:tcPr>
          <w:p w14:paraId="25948230" w14:textId="1AEBEC71" w:rsidR="002F098D" w:rsidRPr="00E334D0" w:rsidRDefault="002F098D" w:rsidP="00E334D0">
            <w:pPr>
              <w:pStyle w:val="Tabletext"/>
              <w:jc w:val="left"/>
              <w:rPr>
                <w:sz w:val="20"/>
              </w:rPr>
            </w:pPr>
          </w:p>
        </w:tc>
        <w:tc>
          <w:tcPr>
            <w:tcW w:w="1495" w:type="dxa"/>
            <w:tcBorders>
              <w:top w:val="nil"/>
            </w:tcBorders>
          </w:tcPr>
          <w:p w14:paraId="25948231" w14:textId="3C6F7518" w:rsidR="002F098D" w:rsidRPr="00416E08" w:rsidRDefault="002F098D" w:rsidP="0036238B">
            <w:pPr>
              <w:pStyle w:val="Tabletext"/>
            </w:pPr>
          </w:p>
        </w:tc>
      </w:tr>
      <w:tr w:rsidR="002F098D" w:rsidRPr="00416E08" w14:paraId="25948238" w14:textId="77777777" w:rsidTr="00037B9A">
        <w:trPr>
          <w:trHeight w:val="356"/>
        </w:trPr>
        <w:tc>
          <w:tcPr>
            <w:tcW w:w="697" w:type="dxa"/>
          </w:tcPr>
          <w:p w14:paraId="25948233" w14:textId="49D765DC" w:rsidR="002F098D" w:rsidRPr="00416E08" w:rsidRDefault="00AE4890" w:rsidP="0036238B">
            <w:pPr>
              <w:pStyle w:val="Tabletext"/>
            </w:pPr>
            <w:r>
              <w:t>2</w:t>
            </w:r>
          </w:p>
        </w:tc>
        <w:tc>
          <w:tcPr>
            <w:tcW w:w="4230" w:type="dxa"/>
          </w:tcPr>
          <w:p w14:paraId="25948234" w14:textId="15D01285" w:rsidR="002F098D" w:rsidRPr="00E334D0" w:rsidRDefault="002F098D" w:rsidP="00E334D0">
            <w:pPr>
              <w:pStyle w:val="CommentText"/>
            </w:pPr>
          </w:p>
        </w:tc>
        <w:tc>
          <w:tcPr>
            <w:tcW w:w="1279" w:type="dxa"/>
          </w:tcPr>
          <w:p w14:paraId="25948235" w14:textId="35A4C364" w:rsidR="002F098D" w:rsidRPr="00E334D0" w:rsidRDefault="002F098D" w:rsidP="00E334D0">
            <w:pPr>
              <w:pStyle w:val="Tabletext"/>
              <w:jc w:val="left"/>
              <w:rPr>
                <w:sz w:val="20"/>
              </w:rPr>
            </w:pPr>
          </w:p>
        </w:tc>
        <w:tc>
          <w:tcPr>
            <w:tcW w:w="1438" w:type="dxa"/>
          </w:tcPr>
          <w:p w14:paraId="25948236" w14:textId="6C9BF221" w:rsidR="002F098D" w:rsidRPr="00E334D0" w:rsidRDefault="002F098D" w:rsidP="00E334D0">
            <w:pPr>
              <w:pStyle w:val="Tabletext"/>
              <w:jc w:val="left"/>
              <w:rPr>
                <w:sz w:val="20"/>
              </w:rPr>
            </w:pPr>
          </w:p>
        </w:tc>
        <w:tc>
          <w:tcPr>
            <w:tcW w:w="1495" w:type="dxa"/>
          </w:tcPr>
          <w:p w14:paraId="25948237" w14:textId="42770F8A" w:rsidR="002F098D" w:rsidRPr="00416E08" w:rsidRDefault="002F098D" w:rsidP="0036238B">
            <w:pPr>
              <w:pStyle w:val="Tabletext"/>
            </w:pPr>
          </w:p>
        </w:tc>
      </w:tr>
      <w:tr w:rsidR="002F098D" w:rsidRPr="00416E08" w14:paraId="2594823E" w14:textId="77777777" w:rsidTr="00037B9A">
        <w:trPr>
          <w:trHeight w:val="356"/>
        </w:trPr>
        <w:tc>
          <w:tcPr>
            <w:tcW w:w="697" w:type="dxa"/>
          </w:tcPr>
          <w:p w14:paraId="25948239" w14:textId="1C5D709A" w:rsidR="002F098D" w:rsidRPr="00416E08" w:rsidRDefault="0032475F" w:rsidP="0036238B">
            <w:pPr>
              <w:pStyle w:val="Tabletext"/>
            </w:pPr>
            <w:r>
              <w:t>3</w:t>
            </w:r>
          </w:p>
        </w:tc>
        <w:tc>
          <w:tcPr>
            <w:tcW w:w="4230" w:type="dxa"/>
          </w:tcPr>
          <w:p w14:paraId="2594823A" w14:textId="2B49FCC5" w:rsidR="002F098D" w:rsidRPr="00E334D0" w:rsidRDefault="002F098D" w:rsidP="00E334D0">
            <w:pPr>
              <w:pStyle w:val="Tabletext"/>
              <w:jc w:val="left"/>
              <w:rPr>
                <w:sz w:val="20"/>
              </w:rPr>
            </w:pPr>
          </w:p>
        </w:tc>
        <w:tc>
          <w:tcPr>
            <w:tcW w:w="1279" w:type="dxa"/>
          </w:tcPr>
          <w:p w14:paraId="2594823B" w14:textId="076E3DEA" w:rsidR="002F098D" w:rsidRPr="00E334D0" w:rsidRDefault="002F098D" w:rsidP="00E334D0">
            <w:pPr>
              <w:pStyle w:val="Tabletext"/>
              <w:jc w:val="left"/>
              <w:rPr>
                <w:sz w:val="20"/>
              </w:rPr>
            </w:pPr>
          </w:p>
        </w:tc>
        <w:tc>
          <w:tcPr>
            <w:tcW w:w="1438" w:type="dxa"/>
          </w:tcPr>
          <w:p w14:paraId="2594823C" w14:textId="7187F27B" w:rsidR="002F098D" w:rsidRPr="00E334D0" w:rsidRDefault="002F098D" w:rsidP="00E334D0">
            <w:pPr>
              <w:pStyle w:val="Tabletext"/>
              <w:jc w:val="left"/>
              <w:rPr>
                <w:sz w:val="20"/>
              </w:rPr>
            </w:pPr>
          </w:p>
        </w:tc>
        <w:tc>
          <w:tcPr>
            <w:tcW w:w="1495" w:type="dxa"/>
          </w:tcPr>
          <w:p w14:paraId="2594823D" w14:textId="6FA6EABB" w:rsidR="002F098D" w:rsidRPr="00416E08" w:rsidRDefault="002F098D" w:rsidP="0036238B">
            <w:pPr>
              <w:pStyle w:val="Tabletext"/>
            </w:pPr>
          </w:p>
        </w:tc>
      </w:tr>
    </w:tbl>
    <w:p w14:paraId="2594823F" w14:textId="77777777" w:rsidR="002F098D" w:rsidRPr="00A37CCA" w:rsidRDefault="002F098D" w:rsidP="002F098D">
      <w:pPr>
        <w:pStyle w:val="Heading2"/>
        <w:keepNext/>
      </w:pPr>
      <w:bookmarkStart w:id="831" w:name="_Toc346811006"/>
      <w:bookmarkStart w:id="832" w:name="_Toc495416668"/>
      <w:bookmarkEnd w:id="829"/>
      <w:bookmarkEnd w:id="830"/>
      <w:r w:rsidRPr="00A37CCA">
        <w:t>Closed Issues</w:t>
      </w:r>
      <w:bookmarkEnd w:id="831"/>
      <w:bookmarkEnd w:id="832"/>
    </w:p>
    <w:p w14:paraId="25948240" w14:textId="77777777" w:rsidR="002F098D" w:rsidRDefault="002F098D" w:rsidP="002F098D">
      <w:pPr>
        <w:pStyle w:val="Instructions"/>
      </w:pPr>
      <w:r>
        <w:t>&lt;List closed issues here</w:t>
      </w:r>
      <w:r w:rsidRPr="00A37CCA">
        <w:t>&gt;</w:t>
      </w:r>
    </w:p>
    <w:tbl>
      <w:tblPr>
        <w:tblW w:w="4887" w:type="pct"/>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697"/>
        <w:gridCol w:w="3060"/>
        <w:gridCol w:w="2970"/>
        <w:gridCol w:w="917"/>
        <w:gridCol w:w="1495"/>
      </w:tblGrid>
      <w:tr w:rsidR="002F098D" w:rsidRPr="00416E08" w14:paraId="25948246" w14:textId="77777777" w:rsidTr="00DB3464">
        <w:trPr>
          <w:trHeight w:val="297"/>
          <w:tblHeader/>
        </w:trPr>
        <w:tc>
          <w:tcPr>
            <w:tcW w:w="697" w:type="dxa"/>
            <w:tcBorders>
              <w:top w:val="single" w:sz="4" w:space="0" w:color="002776"/>
              <w:left w:val="single" w:sz="4" w:space="0" w:color="002776"/>
              <w:bottom w:val="nil"/>
              <w:right w:val="single" w:sz="4" w:space="0" w:color="FFFFFF" w:themeColor="background1"/>
            </w:tcBorders>
            <w:shd w:val="clear" w:color="auto" w:fill="002776"/>
          </w:tcPr>
          <w:p w14:paraId="25948241" w14:textId="77777777" w:rsidR="002F098D" w:rsidRPr="00416E08" w:rsidRDefault="002F098D" w:rsidP="000E624C">
            <w:pPr>
              <w:pStyle w:val="Tablehead1"/>
              <w:rPr>
                <w:szCs w:val="18"/>
              </w:rPr>
            </w:pPr>
            <w:r w:rsidRPr="00416E08">
              <w:rPr>
                <w:szCs w:val="18"/>
              </w:rPr>
              <w:t>Issue ID</w:t>
            </w:r>
          </w:p>
        </w:tc>
        <w:tc>
          <w:tcPr>
            <w:tcW w:w="3060" w:type="dxa"/>
            <w:tcBorders>
              <w:top w:val="single" w:sz="4" w:space="0" w:color="002776"/>
              <w:left w:val="single" w:sz="4" w:space="0" w:color="FFFFFF" w:themeColor="background1"/>
              <w:bottom w:val="nil"/>
              <w:right w:val="single" w:sz="4" w:space="0" w:color="FFFFFF" w:themeColor="background1"/>
            </w:tcBorders>
            <w:shd w:val="clear" w:color="auto" w:fill="002776"/>
          </w:tcPr>
          <w:p w14:paraId="25948242" w14:textId="77777777" w:rsidR="002F098D" w:rsidRPr="00416E08" w:rsidRDefault="002F098D" w:rsidP="000E624C">
            <w:pPr>
              <w:pStyle w:val="Tablehead1"/>
              <w:rPr>
                <w:szCs w:val="18"/>
              </w:rPr>
            </w:pPr>
            <w:r w:rsidRPr="00416E08">
              <w:rPr>
                <w:szCs w:val="18"/>
              </w:rPr>
              <w:t>Description</w:t>
            </w:r>
          </w:p>
        </w:tc>
        <w:tc>
          <w:tcPr>
            <w:tcW w:w="2970" w:type="dxa"/>
            <w:tcBorders>
              <w:top w:val="single" w:sz="4" w:space="0" w:color="002776"/>
              <w:left w:val="single" w:sz="4" w:space="0" w:color="FFFFFF" w:themeColor="background1"/>
              <w:bottom w:val="nil"/>
              <w:right w:val="single" w:sz="4" w:space="0" w:color="FFFFFF" w:themeColor="background1"/>
            </w:tcBorders>
            <w:shd w:val="clear" w:color="auto" w:fill="002776"/>
          </w:tcPr>
          <w:p w14:paraId="25948243" w14:textId="77777777" w:rsidR="002F098D" w:rsidRPr="00416E08" w:rsidRDefault="002F098D" w:rsidP="000E624C">
            <w:pPr>
              <w:pStyle w:val="Tablehead1"/>
              <w:rPr>
                <w:szCs w:val="18"/>
              </w:rPr>
            </w:pPr>
            <w:r w:rsidRPr="00416E08">
              <w:rPr>
                <w:szCs w:val="18"/>
              </w:rPr>
              <w:t>Resolution</w:t>
            </w:r>
          </w:p>
        </w:tc>
        <w:tc>
          <w:tcPr>
            <w:tcW w:w="917" w:type="dxa"/>
            <w:tcBorders>
              <w:top w:val="single" w:sz="4" w:space="0" w:color="002776"/>
              <w:left w:val="single" w:sz="4" w:space="0" w:color="FFFFFF" w:themeColor="background1"/>
              <w:bottom w:val="nil"/>
              <w:right w:val="single" w:sz="4" w:space="0" w:color="FFFFFF" w:themeColor="background1"/>
            </w:tcBorders>
            <w:shd w:val="clear" w:color="auto" w:fill="002776"/>
          </w:tcPr>
          <w:p w14:paraId="25948244" w14:textId="77777777" w:rsidR="002F098D" w:rsidRPr="00416E08" w:rsidRDefault="002F098D" w:rsidP="000E624C">
            <w:pPr>
              <w:pStyle w:val="Tablehead1"/>
              <w:rPr>
                <w:szCs w:val="18"/>
              </w:rPr>
            </w:pPr>
            <w:r w:rsidRPr="00416E08">
              <w:rPr>
                <w:szCs w:val="18"/>
              </w:rPr>
              <w:t>Signoff</w:t>
            </w:r>
          </w:p>
        </w:tc>
        <w:tc>
          <w:tcPr>
            <w:tcW w:w="1495" w:type="dxa"/>
            <w:tcBorders>
              <w:top w:val="single" w:sz="4" w:space="0" w:color="002776"/>
              <w:left w:val="single" w:sz="4" w:space="0" w:color="FFFFFF" w:themeColor="background1"/>
              <w:bottom w:val="nil"/>
              <w:right w:val="single" w:sz="4" w:space="0" w:color="002776"/>
            </w:tcBorders>
            <w:shd w:val="clear" w:color="auto" w:fill="002776"/>
          </w:tcPr>
          <w:p w14:paraId="25948245" w14:textId="77777777" w:rsidR="002F098D" w:rsidRPr="00416E08" w:rsidRDefault="002F098D" w:rsidP="000E624C">
            <w:pPr>
              <w:pStyle w:val="Tablehead1"/>
              <w:rPr>
                <w:szCs w:val="18"/>
              </w:rPr>
            </w:pPr>
            <w:r w:rsidRPr="00416E08">
              <w:rPr>
                <w:szCs w:val="18"/>
              </w:rPr>
              <w:t>Closed Date</w:t>
            </w:r>
          </w:p>
        </w:tc>
      </w:tr>
      <w:tr w:rsidR="0022542E" w:rsidRPr="00416E08" w14:paraId="2594824C" w14:textId="77777777" w:rsidTr="00DB3464">
        <w:trPr>
          <w:trHeight w:val="356"/>
        </w:trPr>
        <w:tc>
          <w:tcPr>
            <w:tcW w:w="697" w:type="dxa"/>
            <w:tcBorders>
              <w:top w:val="nil"/>
            </w:tcBorders>
          </w:tcPr>
          <w:p w14:paraId="25948247" w14:textId="093AAD3C" w:rsidR="0022542E" w:rsidRPr="00416E08" w:rsidRDefault="0022542E" w:rsidP="0022542E">
            <w:pPr>
              <w:pStyle w:val="Tabletext"/>
            </w:pPr>
            <w:r>
              <w:t>1</w:t>
            </w:r>
          </w:p>
        </w:tc>
        <w:tc>
          <w:tcPr>
            <w:tcW w:w="3060" w:type="dxa"/>
            <w:tcBorders>
              <w:top w:val="nil"/>
            </w:tcBorders>
          </w:tcPr>
          <w:p w14:paraId="25948248" w14:textId="78B6865F" w:rsidR="0022542E" w:rsidRPr="00416E08" w:rsidRDefault="0022542E" w:rsidP="0022542E">
            <w:pPr>
              <w:pStyle w:val="Tabletext"/>
            </w:pPr>
          </w:p>
        </w:tc>
        <w:tc>
          <w:tcPr>
            <w:tcW w:w="2970" w:type="dxa"/>
            <w:tcBorders>
              <w:top w:val="nil"/>
            </w:tcBorders>
          </w:tcPr>
          <w:p w14:paraId="25948249" w14:textId="6A632605" w:rsidR="0022542E" w:rsidRPr="00416E08" w:rsidRDefault="0022542E" w:rsidP="0022542E">
            <w:pPr>
              <w:pStyle w:val="Tabletext"/>
            </w:pPr>
          </w:p>
        </w:tc>
        <w:tc>
          <w:tcPr>
            <w:tcW w:w="917" w:type="dxa"/>
            <w:tcBorders>
              <w:top w:val="nil"/>
            </w:tcBorders>
          </w:tcPr>
          <w:p w14:paraId="2594824A" w14:textId="4A68F504" w:rsidR="0022542E" w:rsidRPr="00416E08" w:rsidRDefault="0022542E" w:rsidP="0022542E">
            <w:pPr>
              <w:pStyle w:val="Tabletext"/>
            </w:pPr>
          </w:p>
        </w:tc>
        <w:tc>
          <w:tcPr>
            <w:tcW w:w="1495" w:type="dxa"/>
            <w:tcBorders>
              <w:top w:val="nil"/>
            </w:tcBorders>
          </w:tcPr>
          <w:p w14:paraId="2594824B" w14:textId="22508A2F" w:rsidR="0022542E" w:rsidRPr="00416E08" w:rsidRDefault="0022542E" w:rsidP="0022542E">
            <w:pPr>
              <w:pStyle w:val="Tabletext"/>
            </w:pPr>
          </w:p>
        </w:tc>
      </w:tr>
      <w:tr w:rsidR="0022542E" w:rsidRPr="00416E08" w14:paraId="25948252" w14:textId="77777777" w:rsidTr="00DB3464">
        <w:trPr>
          <w:trHeight w:val="356"/>
        </w:trPr>
        <w:tc>
          <w:tcPr>
            <w:tcW w:w="697" w:type="dxa"/>
          </w:tcPr>
          <w:p w14:paraId="2594824D" w14:textId="2B1499C9" w:rsidR="0022542E" w:rsidRPr="00416E08" w:rsidRDefault="0022542E" w:rsidP="0022542E">
            <w:pPr>
              <w:pStyle w:val="Tabletext"/>
            </w:pPr>
            <w:r>
              <w:t>2</w:t>
            </w:r>
          </w:p>
        </w:tc>
        <w:tc>
          <w:tcPr>
            <w:tcW w:w="3060" w:type="dxa"/>
          </w:tcPr>
          <w:p w14:paraId="2594824E" w14:textId="02B08EF5" w:rsidR="0022542E" w:rsidRPr="00416E08" w:rsidRDefault="0022542E" w:rsidP="0022542E">
            <w:pPr>
              <w:pStyle w:val="Tabletext"/>
            </w:pPr>
          </w:p>
        </w:tc>
        <w:tc>
          <w:tcPr>
            <w:tcW w:w="2970" w:type="dxa"/>
          </w:tcPr>
          <w:p w14:paraId="2594824F" w14:textId="0D4DF4AF" w:rsidR="0022542E" w:rsidRPr="00416E08" w:rsidRDefault="0022542E" w:rsidP="0022542E">
            <w:pPr>
              <w:pStyle w:val="Tabletext"/>
            </w:pPr>
          </w:p>
        </w:tc>
        <w:tc>
          <w:tcPr>
            <w:tcW w:w="917" w:type="dxa"/>
          </w:tcPr>
          <w:p w14:paraId="25948250" w14:textId="378C7425" w:rsidR="0022542E" w:rsidRPr="00416E08" w:rsidRDefault="0022542E" w:rsidP="0022542E">
            <w:pPr>
              <w:pStyle w:val="Tabletext"/>
            </w:pPr>
          </w:p>
        </w:tc>
        <w:tc>
          <w:tcPr>
            <w:tcW w:w="1495" w:type="dxa"/>
          </w:tcPr>
          <w:p w14:paraId="25948251" w14:textId="06D1DF48" w:rsidR="0022542E" w:rsidRPr="00416E08" w:rsidRDefault="0022542E" w:rsidP="0022542E">
            <w:pPr>
              <w:pStyle w:val="Tabletext"/>
            </w:pPr>
          </w:p>
        </w:tc>
      </w:tr>
      <w:tr w:rsidR="0022542E" w:rsidRPr="00416E08" w14:paraId="730751C3" w14:textId="77777777" w:rsidTr="00DB3464">
        <w:trPr>
          <w:trHeight w:val="356"/>
        </w:trPr>
        <w:tc>
          <w:tcPr>
            <w:tcW w:w="697" w:type="dxa"/>
          </w:tcPr>
          <w:p w14:paraId="5BB3291C" w14:textId="77777777" w:rsidR="0022542E" w:rsidRDefault="0022542E" w:rsidP="0022542E">
            <w:pPr>
              <w:pStyle w:val="Tabletext"/>
            </w:pPr>
          </w:p>
        </w:tc>
        <w:tc>
          <w:tcPr>
            <w:tcW w:w="3060" w:type="dxa"/>
          </w:tcPr>
          <w:p w14:paraId="033CF1B0" w14:textId="77777777" w:rsidR="0022542E" w:rsidRDefault="0022542E" w:rsidP="0022542E">
            <w:pPr>
              <w:pStyle w:val="Tabletext"/>
            </w:pPr>
          </w:p>
        </w:tc>
        <w:tc>
          <w:tcPr>
            <w:tcW w:w="2970" w:type="dxa"/>
          </w:tcPr>
          <w:p w14:paraId="5410B099" w14:textId="77777777" w:rsidR="0022542E" w:rsidRDefault="0022542E" w:rsidP="0022542E">
            <w:pPr>
              <w:pStyle w:val="Tabletext"/>
            </w:pPr>
          </w:p>
        </w:tc>
        <w:tc>
          <w:tcPr>
            <w:tcW w:w="917" w:type="dxa"/>
          </w:tcPr>
          <w:p w14:paraId="1F53B840" w14:textId="77777777" w:rsidR="0022542E" w:rsidRDefault="0022542E" w:rsidP="0022542E">
            <w:pPr>
              <w:pStyle w:val="Tabletext"/>
            </w:pPr>
          </w:p>
        </w:tc>
        <w:tc>
          <w:tcPr>
            <w:tcW w:w="1495" w:type="dxa"/>
          </w:tcPr>
          <w:p w14:paraId="69D0317C" w14:textId="77777777" w:rsidR="0022542E" w:rsidRDefault="0022542E" w:rsidP="0022542E">
            <w:pPr>
              <w:pStyle w:val="Tabletext"/>
            </w:pPr>
          </w:p>
        </w:tc>
      </w:tr>
      <w:tr w:rsidR="0022542E" w:rsidRPr="00416E08" w14:paraId="0E07E3DD" w14:textId="77777777" w:rsidTr="00DB3464">
        <w:trPr>
          <w:trHeight w:val="356"/>
        </w:trPr>
        <w:tc>
          <w:tcPr>
            <w:tcW w:w="697" w:type="dxa"/>
          </w:tcPr>
          <w:p w14:paraId="3D5E3D33" w14:textId="77777777" w:rsidR="0022542E" w:rsidRDefault="0022542E" w:rsidP="0022542E">
            <w:pPr>
              <w:pStyle w:val="Tabletext"/>
            </w:pPr>
          </w:p>
        </w:tc>
        <w:tc>
          <w:tcPr>
            <w:tcW w:w="3060" w:type="dxa"/>
          </w:tcPr>
          <w:p w14:paraId="635E9289" w14:textId="77777777" w:rsidR="0022542E" w:rsidRDefault="0022542E" w:rsidP="0022542E">
            <w:pPr>
              <w:pStyle w:val="Tabletext"/>
            </w:pPr>
          </w:p>
        </w:tc>
        <w:tc>
          <w:tcPr>
            <w:tcW w:w="2970" w:type="dxa"/>
          </w:tcPr>
          <w:p w14:paraId="3E2876C6" w14:textId="77777777" w:rsidR="0022542E" w:rsidRDefault="0022542E" w:rsidP="0022542E">
            <w:pPr>
              <w:pStyle w:val="Tabletext"/>
            </w:pPr>
          </w:p>
        </w:tc>
        <w:tc>
          <w:tcPr>
            <w:tcW w:w="917" w:type="dxa"/>
          </w:tcPr>
          <w:p w14:paraId="31615E13" w14:textId="77777777" w:rsidR="0022542E" w:rsidRDefault="0022542E" w:rsidP="0022542E">
            <w:pPr>
              <w:pStyle w:val="Tabletext"/>
            </w:pPr>
          </w:p>
        </w:tc>
        <w:tc>
          <w:tcPr>
            <w:tcW w:w="1495" w:type="dxa"/>
          </w:tcPr>
          <w:p w14:paraId="7F62D810" w14:textId="77777777" w:rsidR="0022542E" w:rsidRDefault="0022542E" w:rsidP="0022542E">
            <w:pPr>
              <w:pStyle w:val="Tabletext"/>
            </w:pPr>
          </w:p>
        </w:tc>
      </w:tr>
      <w:tr w:rsidR="0022542E" w:rsidRPr="00416E08" w14:paraId="410BACA5" w14:textId="77777777" w:rsidTr="00DB3464">
        <w:trPr>
          <w:trHeight w:val="356"/>
        </w:trPr>
        <w:tc>
          <w:tcPr>
            <w:tcW w:w="697" w:type="dxa"/>
          </w:tcPr>
          <w:p w14:paraId="2E0E2F7B" w14:textId="77777777" w:rsidR="0022542E" w:rsidRDefault="0022542E" w:rsidP="0022542E">
            <w:pPr>
              <w:pStyle w:val="Tabletext"/>
            </w:pPr>
          </w:p>
        </w:tc>
        <w:tc>
          <w:tcPr>
            <w:tcW w:w="3060" w:type="dxa"/>
          </w:tcPr>
          <w:p w14:paraId="71406017" w14:textId="77777777" w:rsidR="0022542E" w:rsidRDefault="0022542E" w:rsidP="0022542E">
            <w:pPr>
              <w:pStyle w:val="Tabletext"/>
            </w:pPr>
          </w:p>
        </w:tc>
        <w:tc>
          <w:tcPr>
            <w:tcW w:w="2970" w:type="dxa"/>
          </w:tcPr>
          <w:p w14:paraId="4DB34D76" w14:textId="77777777" w:rsidR="0022542E" w:rsidRDefault="0022542E" w:rsidP="0022542E">
            <w:pPr>
              <w:pStyle w:val="Tabletext"/>
            </w:pPr>
          </w:p>
        </w:tc>
        <w:tc>
          <w:tcPr>
            <w:tcW w:w="917" w:type="dxa"/>
          </w:tcPr>
          <w:p w14:paraId="72AF927D" w14:textId="77777777" w:rsidR="0022542E" w:rsidRDefault="0022542E" w:rsidP="0022542E">
            <w:pPr>
              <w:pStyle w:val="Tabletext"/>
            </w:pPr>
          </w:p>
        </w:tc>
        <w:tc>
          <w:tcPr>
            <w:tcW w:w="1495" w:type="dxa"/>
          </w:tcPr>
          <w:p w14:paraId="5493B175" w14:textId="77777777" w:rsidR="0022542E" w:rsidRDefault="0022542E" w:rsidP="0022542E">
            <w:pPr>
              <w:pStyle w:val="Tabletext"/>
            </w:pPr>
          </w:p>
        </w:tc>
      </w:tr>
    </w:tbl>
    <w:p w14:paraId="25948253" w14:textId="77777777" w:rsidR="002F098D" w:rsidRPr="002F098D" w:rsidRDefault="002F098D" w:rsidP="002F098D">
      <w:pPr>
        <w:pStyle w:val="Bodycopy"/>
      </w:pPr>
    </w:p>
    <w:sectPr w:rsidR="002F098D" w:rsidRPr="002F098D" w:rsidSect="00E11A9F">
      <w:headerReference w:type="default" r:id="rId12"/>
      <w:footerReference w:type="default" r:id="rId13"/>
      <w:pgSz w:w="12240" w:h="15840" w:code="1"/>
      <w:pgMar w:top="1440" w:right="1440" w:bottom="634" w:left="1440" w:header="576" w:footer="720" w:gutter="0"/>
      <w:pgBorders w:offsetFrom="page">
        <w:top w:val="single" w:sz="4" w:space="24" w:color="FFFFFF"/>
      </w:pgBorder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2" w:author="Jeremy Rawlins" w:date="2017-10-05T12:45:00Z" w:initials="JR">
    <w:p w14:paraId="5BB56DE7" w14:textId="498E894E" w:rsidR="005704CA" w:rsidRDefault="005704CA">
      <w:pPr>
        <w:pStyle w:val="CommentText"/>
      </w:pPr>
      <w:r>
        <w:rPr>
          <w:rStyle w:val="CommentReference"/>
        </w:rPr>
        <w:annotationRef/>
      </w:r>
      <w:r>
        <w:t>This document is referred to in LOG-INT-19, but the scope of this document makes no mention of it</w:t>
      </w:r>
    </w:p>
  </w:comment>
  <w:comment w:id="143" w:author="Lew, Peter (CA - British Columbia)" w:date="2017-10-10T16:43:00Z" w:initials="LP(-BC">
    <w:p w14:paraId="43DC91F2" w14:textId="6C8BE1FC" w:rsidR="005704CA" w:rsidRDefault="005704CA">
      <w:pPr>
        <w:pStyle w:val="CommentText"/>
      </w:pPr>
      <w:r>
        <w:rPr>
          <w:rStyle w:val="CommentReference"/>
        </w:rPr>
        <w:annotationRef/>
      </w:r>
      <w:r>
        <w:t>Document was on hold but now updated after completion of design. LOG-INT-19 will affect scenarios 4 &amp; 5)</w:t>
      </w:r>
    </w:p>
  </w:comment>
  <w:comment w:id="145" w:author="Jeremy Rawlins" w:date="2017-10-05T12:29:00Z" w:initials="JR">
    <w:p w14:paraId="116B3CB4" w14:textId="4294F56E" w:rsidR="005704CA" w:rsidRDefault="005704CA">
      <w:pPr>
        <w:pStyle w:val="CommentText"/>
      </w:pPr>
      <w:r>
        <w:rPr>
          <w:rStyle w:val="CommentReference"/>
        </w:rPr>
        <w:annotationRef/>
      </w:r>
      <w:r>
        <w:t>This may not be the solution going forward</w:t>
      </w:r>
    </w:p>
  </w:comment>
  <w:comment w:id="146" w:author="Lew, Peter (CA - British Columbia)" w:date="2017-10-10T16:49:00Z" w:initials="LP(-BC">
    <w:p w14:paraId="11CA0997" w14:textId="7A1DC885" w:rsidR="005704CA" w:rsidRDefault="005704CA">
      <w:pPr>
        <w:pStyle w:val="CommentText"/>
      </w:pPr>
      <w:r>
        <w:rPr>
          <w:rStyle w:val="CommentReference"/>
        </w:rPr>
        <w:annotationRef/>
      </w:r>
      <w:r>
        <w:t>Updated to be a ON HOLD status for solution when POS is available</w:t>
      </w:r>
    </w:p>
  </w:comment>
  <w:comment w:id="244" w:author="Jeremy Rawlins" w:date="2017-10-05T12:33:00Z" w:initials="JR">
    <w:p w14:paraId="78A2851F" w14:textId="415DF2C3" w:rsidR="005704CA" w:rsidRDefault="005704CA">
      <w:pPr>
        <w:pStyle w:val="CommentText"/>
      </w:pPr>
      <w:r>
        <w:rPr>
          <w:rStyle w:val="CommentReference"/>
        </w:rPr>
        <w:annotationRef/>
      </w:r>
      <w:r>
        <w:t>This may not be the solution going forward</w:t>
      </w:r>
    </w:p>
  </w:comment>
  <w:comment w:id="245" w:author="Lew, Peter (CA - British Columbia)" w:date="2017-10-12T16:11:00Z" w:initials="LP(-BC">
    <w:p w14:paraId="265CEE4E" w14:textId="03B57BC3" w:rsidR="005704CA" w:rsidRDefault="005704CA">
      <w:pPr>
        <w:pStyle w:val="CommentText"/>
      </w:pPr>
      <w:r>
        <w:rPr>
          <w:rStyle w:val="CommentReference"/>
        </w:rPr>
        <w:annotationRef/>
      </w:r>
      <w:r>
        <w:t>On Hold for now</w:t>
      </w:r>
    </w:p>
  </w:comment>
  <w:comment w:id="292" w:author="Lew, Peter (CA - British Columbia)" w:date="2017-10-10T17:25:00Z" w:initials="LP(-BC">
    <w:p w14:paraId="622E73C0" w14:textId="4039A120" w:rsidR="005704CA" w:rsidRDefault="005704CA">
      <w:pPr>
        <w:pStyle w:val="CommentText"/>
      </w:pPr>
      <w:r>
        <w:rPr>
          <w:rStyle w:val="CommentReference"/>
        </w:rPr>
        <w:annotationRef/>
      </w:r>
      <w:r>
        <w:t>Will need to have a staging locator for all of these transactions</w:t>
      </w:r>
    </w:p>
  </w:comment>
  <w:comment w:id="293" w:author="Jeremy Rawlins" w:date="2017-10-12T15:39:00Z" w:initials="JR">
    <w:p w14:paraId="43033320" w14:textId="7D85EDDC" w:rsidR="005704CA" w:rsidRDefault="005704CA">
      <w:pPr>
        <w:pStyle w:val="CommentText"/>
      </w:pPr>
      <w:r>
        <w:rPr>
          <w:rStyle w:val="CommentReference"/>
        </w:rPr>
        <w:annotationRef/>
      </w:r>
      <w:r>
        <w:t>Please provide more context</w:t>
      </w:r>
    </w:p>
  </w:comment>
  <w:comment w:id="294" w:author="Lew, Peter (CA - British Columbia)" w:date="2017-10-12T16:21:00Z" w:initials="LP(-BC">
    <w:p w14:paraId="6853DB60" w14:textId="09631AF5" w:rsidR="005704CA" w:rsidRDefault="005704CA">
      <w:pPr>
        <w:pStyle w:val="CommentText"/>
      </w:pPr>
      <w:r>
        <w:rPr>
          <w:rStyle w:val="CommentReference"/>
        </w:rPr>
        <w:annotationRef/>
      </w:r>
      <w:r>
        <w:t>POS can only deplete from active locators (ie. not packed in an LPN). We will need a Stock Staging area for this purpose.</w:t>
      </w:r>
    </w:p>
    <w:p w14:paraId="3A0DE9E4" w14:textId="0744D7F6" w:rsidR="005704CA" w:rsidRDefault="005704CA">
      <w:pPr>
        <w:pStyle w:val="CommentText"/>
      </w:pPr>
    </w:p>
    <w:p w14:paraId="771DADCA" w14:textId="431223A7" w:rsidR="005704CA" w:rsidRDefault="005704CA">
      <w:pPr>
        <w:pStyle w:val="CommentText"/>
      </w:pPr>
      <w:r>
        <w:t>All of the Locators defined here will have to be active locators.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B56DE7" w15:done="1"/>
  <w15:commentEx w15:paraId="43DC91F2" w15:paraIdParent="5BB56DE7" w15:done="1"/>
  <w15:commentEx w15:paraId="116B3CB4" w15:done="1"/>
  <w15:commentEx w15:paraId="11CA0997" w15:paraIdParent="116B3CB4" w15:done="1"/>
  <w15:commentEx w15:paraId="78A2851F" w15:done="1"/>
  <w15:commentEx w15:paraId="265CEE4E" w15:paraIdParent="78A2851F" w15:done="1"/>
  <w15:commentEx w15:paraId="622E73C0" w15:done="1"/>
  <w15:commentEx w15:paraId="43033320" w15:paraIdParent="622E73C0" w15:done="1"/>
  <w15:commentEx w15:paraId="771DADCA" w15:paraIdParent="622E73C0"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7ABA7" w14:textId="77777777" w:rsidR="005704CA" w:rsidRDefault="005704CA">
      <w:r>
        <w:separator/>
      </w:r>
    </w:p>
    <w:p w14:paraId="3B60EC07" w14:textId="77777777" w:rsidR="005704CA" w:rsidRDefault="005704CA"/>
    <w:p w14:paraId="104B9187" w14:textId="77777777" w:rsidR="005704CA" w:rsidRDefault="005704CA"/>
  </w:endnote>
  <w:endnote w:type="continuationSeparator" w:id="0">
    <w:p w14:paraId="1D54546C" w14:textId="77777777" w:rsidR="005704CA" w:rsidRDefault="005704CA">
      <w:r>
        <w:continuationSeparator/>
      </w:r>
    </w:p>
    <w:p w14:paraId="473779E4" w14:textId="77777777" w:rsidR="005704CA" w:rsidRDefault="005704CA"/>
    <w:p w14:paraId="364C04AF" w14:textId="77777777" w:rsidR="005704CA" w:rsidRDefault="00570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haw">
    <w:panose1 w:val="00000000000000000000"/>
    <w:charset w:val="00"/>
    <w:family w:val="moder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48266" w14:textId="77777777" w:rsidR="005704CA" w:rsidRDefault="005704CA"/>
  <w:tbl>
    <w:tblPr>
      <w:tblW w:w="0" w:type="auto"/>
      <w:tblCellSpacing w:w="20" w:type="dxa"/>
      <w:tblBorders>
        <w:top w:val="single" w:sz="8" w:space="0" w:color="002776"/>
      </w:tblBorders>
      <w:tblLook w:val="04A0" w:firstRow="1" w:lastRow="0" w:firstColumn="1" w:lastColumn="0" w:noHBand="0" w:noVBand="1"/>
    </w:tblPr>
    <w:tblGrid>
      <w:gridCol w:w="3141"/>
      <w:gridCol w:w="3075"/>
      <w:gridCol w:w="3144"/>
    </w:tblGrid>
    <w:tr w:rsidR="005704CA" w:rsidRPr="00FB0688" w14:paraId="2594826A" w14:textId="77777777" w:rsidTr="000C5C8E">
      <w:trPr>
        <w:tblCellSpacing w:w="20" w:type="dxa"/>
      </w:trPr>
      <w:tc>
        <w:tcPr>
          <w:tcW w:w="3167" w:type="dxa"/>
        </w:tcPr>
        <w:p w14:paraId="25948267" w14:textId="77777777" w:rsidR="005704CA" w:rsidRPr="00FB0688" w:rsidRDefault="005704CA" w:rsidP="00715F91">
          <w:pPr>
            <w:pStyle w:val="Footer"/>
            <w:spacing w:after="100" w:afterAutospacing="1"/>
            <w:rPr>
              <w:rFonts w:cs="Arial"/>
              <w:szCs w:val="16"/>
            </w:rPr>
          </w:pPr>
          <w:r w:rsidRPr="004C24EE">
            <w:rPr>
              <w:rFonts w:cs="Arial"/>
              <w:szCs w:val="16"/>
            </w:rPr>
            <w:t xml:space="preserve">Not for use or disclosure outside </w:t>
          </w:r>
          <w:r>
            <w:rPr>
              <w:rFonts w:cs="Arial"/>
              <w:szCs w:val="16"/>
            </w:rPr>
            <w:t>Shaw Communications</w:t>
          </w:r>
          <w:r w:rsidRPr="004C24EE">
            <w:rPr>
              <w:rFonts w:cs="Arial"/>
              <w:szCs w:val="16"/>
            </w:rPr>
            <w:t xml:space="preserve"> or Deloitte Consulting except under written agreement.</w:t>
          </w:r>
        </w:p>
      </w:tc>
      <w:tc>
        <w:tcPr>
          <w:tcW w:w="3162" w:type="dxa"/>
        </w:tcPr>
        <w:p w14:paraId="25948268" w14:textId="45D5B0E1" w:rsidR="005704CA" w:rsidRPr="00FB0688" w:rsidRDefault="005704CA" w:rsidP="000C5C8E">
          <w:pPr>
            <w:pStyle w:val="Footer"/>
            <w:spacing w:after="100" w:afterAutospacing="1"/>
            <w:jc w:val="center"/>
            <w:rPr>
              <w:rFonts w:cs="Arial"/>
              <w:szCs w:val="16"/>
            </w:rPr>
          </w:pPr>
          <w:r w:rsidRPr="00FB0688">
            <w:rPr>
              <w:rFonts w:cs="Arial"/>
              <w:szCs w:val="18"/>
            </w:rPr>
            <w:t xml:space="preserve">Page </w:t>
          </w:r>
          <w:r w:rsidRPr="00FB0688">
            <w:rPr>
              <w:rFonts w:cs="Arial"/>
              <w:szCs w:val="18"/>
            </w:rPr>
            <w:fldChar w:fldCharType="begin"/>
          </w:r>
          <w:r w:rsidRPr="00FB0688">
            <w:rPr>
              <w:rFonts w:cs="Arial"/>
              <w:szCs w:val="18"/>
            </w:rPr>
            <w:instrText xml:space="preserve"> PAGE </w:instrText>
          </w:r>
          <w:r w:rsidRPr="00FB0688">
            <w:rPr>
              <w:rFonts w:cs="Arial"/>
              <w:szCs w:val="18"/>
            </w:rPr>
            <w:fldChar w:fldCharType="separate"/>
          </w:r>
          <w:r w:rsidR="00A35C9B">
            <w:rPr>
              <w:rFonts w:cs="Arial"/>
              <w:noProof/>
              <w:szCs w:val="18"/>
            </w:rPr>
            <w:t>10</w:t>
          </w:r>
          <w:r w:rsidRPr="00FB0688">
            <w:rPr>
              <w:rFonts w:cs="Arial"/>
              <w:szCs w:val="18"/>
            </w:rPr>
            <w:fldChar w:fldCharType="end"/>
          </w:r>
          <w:r w:rsidRPr="00FB0688">
            <w:rPr>
              <w:rFonts w:cs="Arial"/>
              <w:szCs w:val="18"/>
            </w:rPr>
            <w:t xml:space="preserve"> of </w:t>
          </w:r>
          <w:r w:rsidRPr="00FB0688">
            <w:rPr>
              <w:rFonts w:cs="Arial"/>
              <w:szCs w:val="18"/>
            </w:rPr>
            <w:fldChar w:fldCharType="begin"/>
          </w:r>
          <w:r w:rsidRPr="00FB0688">
            <w:rPr>
              <w:rFonts w:cs="Arial"/>
              <w:szCs w:val="18"/>
            </w:rPr>
            <w:instrText xml:space="preserve"> NUMPAGES </w:instrText>
          </w:r>
          <w:r w:rsidRPr="00FB0688">
            <w:rPr>
              <w:rFonts w:cs="Arial"/>
              <w:szCs w:val="18"/>
            </w:rPr>
            <w:fldChar w:fldCharType="separate"/>
          </w:r>
          <w:r w:rsidR="00A35C9B">
            <w:rPr>
              <w:rFonts w:cs="Arial"/>
              <w:noProof/>
              <w:szCs w:val="18"/>
            </w:rPr>
            <w:t>16</w:t>
          </w:r>
          <w:r w:rsidRPr="00FB0688">
            <w:rPr>
              <w:rFonts w:cs="Arial"/>
              <w:szCs w:val="18"/>
            </w:rPr>
            <w:fldChar w:fldCharType="end"/>
          </w:r>
        </w:p>
      </w:tc>
      <w:tc>
        <w:tcPr>
          <w:tcW w:w="3167" w:type="dxa"/>
        </w:tcPr>
        <w:p w14:paraId="25948269" w14:textId="77777777" w:rsidR="005704CA" w:rsidRPr="00FB0688" w:rsidRDefault="005704CA" w:rsidP="000C5C8E">
          <w:pPr>
            <w:pStyle w:val="Footer"/>
            <w:spacing w:after="100" w:afterAutospacing="1"/>
            <w:jc w:val="right"/>
            <w:rPr>
              <w:szCs w:val="16"/>
            </w:rPr>
          </w:pPr>
          <w:r>
            <w:t>&lt;</w:t>
          </w:r>
          <w:fldSimple w:instr=" FILENAME  \* FirstCap  \* MERGEFORMAT ">
            <w:r w:rsidRPr="00BB137B">
              <w:rPr>
                <w:noProof/>
              </w:rPr>
              <w:t>Shaw Interface MD50 RICEWID Description</w:t>
            </w:r>
            <w:r>
              <w:rPr>
                <w:noProof/>
              </w:rPr>
              <w:t>.docx</w:t>
            </w:r>
          </w:fldSimple>
          <w:r>
            <w:t>&gt;</w:t>
          </w:r>
        </w:p>
      </w:tc>
    </w:tr>
  </w:tbl>
  <w:p w14:paraId="2594826B" w14:textId="77777777" w:rsidR="005704CA" w:rsidRDefault="005704CA" w:rsidP="00B466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0E687" w14:textId="77777777" w:rsidR="005704CA" w:rsidRDefault="005704CA">
      <w:r>
        <w:separator/>
      </w:r>
    </w:p>
    <w:p w14:paraId="5D38C832" w14:textId="77777777" w:rsidR="005704CA" w:rsidRDefault="005704CA"/>
    <w:p w14:paraId="6665095E" w14:textId="77777777" w:rsidR="005704CA" w:rsidRDefault="005704CA"/>
  </w:footnote>
  <w:footnote w:type="continuationSeparator" w:id="0">
    <w:p w14:paraId="2A42FEFE" w14:textId="77777777" w:rsidR="005704CA" w:rsidRDefault="005704CA">
      <w:r>
        <w:continuationSeparator/>
      </w:r>
    </w:p>
    <w:p w14:paraId="673D2CF7" w14:textId="77777777" w:rsidR="005704CA" w:rsidRDefault="005704CA"/>
    <w:p w14:paraId="30F2DFA4" w14:textId="77777777" w:rsidR="005704CA" w:rsidRDefault="005704C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74"/>
      <w:gridCol w:w="5053"/>
      <w:gridCol w:w="2051"/>
    </w:tblGrid>
    <w:tr w:rsidR="005704CA" w:rsidRPr="00F023A2" w14:paraId="25948264" w14:textId="77777777" w:rsidTr="000C5C8E">
      <w:trPr>
        <w:trHeight w:val="493"/>
      </w:trPr>
      <w:tc>
        <w:tcPr>
          <w:tcW w:w="2274" w:type="dxa"/>
        </w:tcPr>
        <w:p w14:paraId="25948261" w14:textId="77777777" w:rsidR="005704CA" w:rsidRPr="0062239E" w:rsidRDefault="005704CA" w:rsidP="000C5C8E">
          <w:pPr>
            <w:pStyle w:val="Header"/>
            <w:tabs>
              <w:tab w:val="center" w:pos="1026"/>
              <w:tab w:val="right" w:pos="2052"/>
            </w:tabs>
            <w:jc w:val="left"/>
            <w:rPr>
              <w:rFonts w:ascii="Verdana" w:hAnsi="Verdana"/>
              <w:b w:val="0"/>
              <w:bCs/>
              <w:color w:val="000066"/>
              <w:sz w:val="18"/>
              <w:szCs w:val="18"/>
            </w:rPr>
          </w:pPr>
          <w:r>
            <w:rPr>
              <w:rFonts w:ascii="Verdana" w:hAnsi="Verdana"/>
              <w:b w:val="0"/>
              <w:bCs/>
              <w:color w:val="000066"/>
              <w:sz w:val="18"/>
              <w:szCs w:val="18"/>
            </w:rPr>
            <w:tab/>
          </w:r>
          <w:r>
            <w:rPr>
              <w:rFonts w:ascii="Verdana" w:hAnsi="Verdana"/>
              <w:b w:val="0"/>
              <w:bCs/>
              <w:color w:val="000066"/>
              <w:sz w:val="18"/>
              <w:szCs w:val="18"/>
            </w:rPr>
            <w:tab/>
          </w:r>
        </w:p>
      </w:tc>
      <w:tc>
        <w:tcPr>
          <w:tcW w:w="5053" w:type="dxa"/>
        </w:tcPr>
        <w:p w14:paraId="25948262" w14:textId="77777777" w:rsidR="005704CA" w:rsidRPr="00757C01" w:rsidRDefault="005704CA" w:rsidP="000C5C8E">
          <w:pPr>
            <w:pStyle w:val="Header"/>
            <w:rPr>
              <w:rFonts w:cs="Arial"/>
              <w:bCs/>
            </w:rPr>
          </w:pPr>
        </w:p>
      </w:tc>
      <w:tc>
        <w:tcPr>
          <w:tcW w:w="2051" w:type="dxa"/>
        </w:tcPr>
        <w:p w14:paraId="25948263" w14:textId="77777777" w:rsidR="005704CA" w:rsidRPr="00757C01" w:rsidRDefault="005704CA" w:rsidP="000C5C8E">
          <w:pPr>
            <w:pStyle w:val="Header"/>
            <w:jc w:val="right"/>
            <w:rPr>
              <w:sz w:val="18"/>
              <w:szCs w:val="18"/>
            </w:rPr>
          </w:pPr>
        </w:p>
      </w:tc>
    </w:tr>
  </w:tbl>
  <w:p w14:paraId="25948265" w14:textId="77777777" w:rsidR="005704CA" w:rsidRDefault="005704CA" w:rsidP="00D93098">
    <w:pPr>
      <w:tabs>
        <w:tab w:val="left" w:pos="7230"/>
      </w:tabs>
    </w:pPr>
    <w:r>
      <w:rPr>
        <w:noProof/>
      </w:rPr>
      <w:drawing>
        <wp:anchor distT="0" distB="0" distL="114300" distR="114300" simplePos="0" relativeHeight="251657728" behindDoc="1" locked="0" layoutInCell="1" allowOverlap="1" wp14:anchorId="2594826C" wp14:editId="2594826D">
          <wp:simplePos x="0" y="0"/>
          <wp:positionH relativeFrom="column">
            <wp:posOffset>68580</wp:posOffset>
          </wp:positionH>
          <wp:positionV relativeFrom="paragraph">
            <wp:posOffset>-626745</wp:posOffset>
          </wp:positionV>
          <wp:extent cx="1371600" cy="256540"/>
          <wp:effectExtent l="0" t="0" r="0" b="0"/>
          <wp:wrapNone/>
          <wp:docPr id="2" name="Picture 4" descr="Description: 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25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2594826E" wp14:editId="2594826F">
          <wp:simplePos x="0" y="0"/>
          <wp:positionH relativeFrom="column">
            <wp:posOffset>4820285</wp:posOffset>
          </wp:positionH>
          <wp:positionV relativeFrom="paragraph">
            <wp:posOffset>-313055</wp:posOffset>
          </wp:positionV>
          <wp:extent cx="1141095" cy="411480"/>
          <wp:effectExtent l="0" t="0" r="1905" b="7620"/>
          <wp:wrapThrough wrapText="bothSides">
            <wp:wrapPolygon edited="0">
              <wp:start x="0" y="0"/>
              <wp:lineTo x="0" y="21000"/>
              <wp:lineTo x="21275" y="21000"/>
              <wp:lineTo x="21275"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1095"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150E266E">
      <w:start w:val="1"/>
      <w:numFmt w:val="bullet"/>
      <w:pStyle w:val="Bullet2"/>
      <w:lvlText w:val="o"/>
      <w:lvlJc w:val="left"/>
      <w:pPr>
        <w:ind w:left="2520" w:hanging="360"/>
      </w:pPr>
      <w:rPr>
        <w:rFonts w:ascii="Courier New" w:hAnsi="Courier New" w:hint="default"/>
        <w:sz w:val="14"/>
      </w:rPr>
    </w:lvl>
    <w:lvl w:ilvl="1" w:tplc="A03E0E34" w:tentative="1">
      <w:start w:val="1"/>
      <w:numFmt w:val="bullet"/>
      <w:lvlText w:val="o"/>
      <w:lvlJc w:val="left"/>
      <w:pPr>
        <w:ind w:left="3240" w:hanging="360"/>
      </w:pPr>
      <w:rPr>
        <w:rFonts w:ascii="Courier New" w:hAnsi="Courier New" w:cs="Courier New" w:hint="default"/>
      </w:rPr>
    </w:lvl>
    <w:lvl w:ilvl="2" w:tplc="657A7562" w:tentative="1">
      <w:start w:val="1"/>
      <w:numFmt w:val="bullet"/>
      <w:lvlText w:val=""/>
      <w:lvlJc w:val="left"/>
      <w:pPr>
        <w:ind w:left="3960" w:hanging="360"/>
      </w:pPr>
      <w:rPr>
        <w:rFonts w:ascii="Wingdings" w:hAnsi="Wingdings" w:hint="default"/>
      </w:rPr>
    </w:lvl>
    <w:lvl w:ilvl="3" w:tplc="9BA452E6" w:tentative="1">
      <w:start w:val="1"/>
      <w:numFmt w:val="bullet"/>
      <w:lvlText w:val=""/>
      <w:lvlJc w:val="left"/>
      <w:pPr>
        <w:ind w:left="4680" w:hanging="360"/>
      </w:pPr>
      <w:rPr>
        <w:rFonts w:ascii="Symbol" w:hAnsi="Symbol" w:hint="default"/>
      </w:rPr>
    </w:lvl>
    <w:lvl w:ilvl="4" w:tplc="AE081D66" w:tentative="1">
      <w:start w:val="1"/>
      <w:numFmt w:val="bullet"/>
      <w:lvlText w:val="o"/>
      <w:lvlJc w:val="left"/>
      <w:pPr>
        <w:ind w:left="5400" w:hanging="360"/>
      </w:pPr>
      <w:rPr>
        <w:rFonts w:ascii="Courier New" w:hAnsi="Courier New" w:cs="Courier New" w:hint="default"/>
      </w:rPr>
    </w:lvl>
    <w:lvl w:ilvl="5" w:tplc="22687238" w:tentative="1">
      <w:start w:val="1"/>
      <w:numFmt w:val="bullet"/>
      <w:lvlText w:val=""/>
      <w:lvlJc w:val="left"/>
      <w:pPr>
        <w:ind w:left="6120" w:hanging="360"/>
      </w:pPr>
      <w:rPr>
        <w:rFonts w:ascii="Wingdings" w:hAnsi="Wingdings" w:hint="default"/>
      </w:rPr>
    </w:lvl>
    <w:lvl w:ilvl="6" w:tplc="41EC4FE0" w:tentative="1">
      <w:start w:val="1"/>
      <w:numFmt w:val="bullet"/>
      <w:lvlText w:val=""/>
      <w:lvlJc w:val="left"/>
      <w:pPr>
        <w:ind w:left="6840" w:hanging="360"/>
      </w:pPr>
      <w:rPr>
        <w:rFonts w:ascii="Symbol" w:hAnsi="Symbol" w:hint="default"/>
      </w:rPr>
    </w:lvl>
    <w:lvl w:ilvl="7" w:tplc="CB980B9E" w:tentative="1">
      <w:start w:val="1"/>
      <w:numFmt w:val="bullet"/>
      <w:lvlText w:val="o"/>
      <w:lvlJc w:val="left"/>
      <w:pPr>
        <w:ind w:left="7560" w:hanging="360"/>
      </w:pPr>
      <w:rPr>
        <w:rFonts w:ascii="Courier New" w:hAnsi="Courier New" w:cs="Courier New" w:hint="default"/>
      </w:rPr>
    </w:lvl>
    <w:lvl w:ilvl="8" w:tplc="0E3422AC" w:tentative="1">
      <w:start w:val="1"/>
      <w:numFmt w:val="bullet"/>
      <w:lvlText w:val=""/>
      <w:lvlJc w:val="left"/>
      <w:pPr>
        <w:ind w:left="8280" w:hanging="360"/>
      </w:pPr>
      <w:rPr>
        <w:rFonts w:ascii="Wingdings" w:hAnsi="Wingdings" w:hint="default"/>
      </w:rPr>
    </w:lvl>
  </w:abstractNum>
  <w:abstractNum w:abstractNumId="10" w15:restartNumberingAfterBreak="0">
    <w:nsid w:val="073412A0"/>
    <w:multiLevelType w:val="hybridMultilevel"/>
    <w:tmpl w:val="03680746"/>
    <w:lvl w:ilvl="0" w:tplc="99EEE7AA">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5B03242"/>
    <w:multiLevelType w:val="hybridMultilevel"/>
    <w:tmpl w:val="A394D458"/>
    <w:lvl w:ilvl="0" w:tplc="FA1A69B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AB7AF340">
      <w:start w:val="2"/>
      <w:numFmt w:val="bullet"/>
      <w:lvlText w:val=""/>
      <w:lvlJc w:val="left"/>
      <w:pPr>
        <w:ind w:left="2556" w:hanging="360"/>
      </w:pPr>
      <w:rPr>
        <w:rFonts w:ascii="Wingdings" w:eastAsia="Times" w:hAnsi="Wingdings" w:cs="Times New Roman"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AA97259"/>
    <w:multiLevelType w:val="multilevel"/>
    <w:tmpl w:val="62A6EAB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56DCA478">
      <w:start w:val="1"/>
      <w:numFmt w:val="bullet"/>
      <w:pStyle w:val="Bullet3Last"/>
      <w:lvlText w:val="-"/>
      <w:lvlJc w:val="left"/>
      <w:pPr>
        <w:ind w:left="1080" w:hanging="360"/>
      </w:pPr>
      <w:rPr>
        <w:rFonts w:ascii="Arial" w:hAnsi="Arial" w:hint="default"/>
      </w:rPr>
    </w:lvl>
    <w:lvl w:ilvl="1" w:tplc="40F09F18" w:tentative="1">
      <w:start w:val="1"/>
      <w:numFmt w:val="bullet"/>
      <w:lvlText w:val="o"/>
      <w:lvlJc w:val="left"/>
      <w:pPr>
        <w:tabs>
          <w:tab w:val="num" w:pos="1440"/>
        </w:tabs>
        <w:ind w:left="1440" w:hanging="360"/>
      </w:pPr>
      <w:rPr>
        <w:rFonts w:ascii="Courier New" w:hAnsi="Courier New" w:hint="default"/>
      </w:rPr>
    </w:lvl>
    <w:lvl w:ilvl="2" w:tplc="EB4A0C44" w:tentative="1">
      <w:start w:val="1"/>
      <w:numFmt w:val="bullet"/>
      <w:lvlText w:val=""/>
      <w:lvlJc w:val="left"/>
      <w:pPr>
        <w:tabs>
          <w:tab w:val="num" w:pos="2160"/>
        </w:tabs>
        <w:ind w:left="2160" w:hanging="360"/>
      </w:pPr>
      <w:rPr>
        <w:rFonts w:ascii="Wingdings" w:hAnsi="Wingdings" w:hint="default"/>
      </w:rPr>
    </w:lvl>
    <w:lvl w:ilvl="3" w:tplc="DD8A9E0E" w:tentative="1">
      <w:start w:val="1"/>
      <w:numFmt w:val="bullet"/>
      <w:lvlText w:val=""/>
      <w:lvlJc w:val="left"/>
      <w:pPr>
        <w:tabs>
          <w:tab w:val="num" w:pos="2880"/>
        </w:tabs>
        <w:ind w:left="2880" w:hanging="360"/>
      </w:pPr>
      <w:rPr>
        <w:rFonts w:ascii="Symbol" w:hAnsi="Symbol" w:hint="default"/>
      </w:rPr>
    </w:lvl>
    <w:lvl w:ilvl="4" w:tplc="12B295EC" w:tentative="1">
      <w:start w:val="1"/>
      <w:numFmt w:val="bullet"/>
      <w:lvlText w:val="o"/>
      <w:lvlJc w:val="left"/>
      <w:pPr>
        <w:tabs>
          <w:tab w:val="num" w:pos="3600"/>
        </w:tabs>
        <w:ind w:left="3600" w:hanging="360"/>
      </w:pPr>
      <w:rPr>
        <w:rFonts w:ascii="Courier New" w:hAnsi="Courier New" w:hint="default"/>
      </w:rPr>
    </w:lvl>
    <w:lvl w:ilvl="5" w:tplc="14A8D07A" w:tentative="1">
      <w:start w:val="1"/>
      <w:numFmt w:val="bullet"/>
      <w:lvlText w:val=""/>
      <w:lvlJc w:val="left"/>
      <w:pPr>
        <w:tabs>
          <w:tab w:val="num" w:pos="4320"/>
        </w:tabs>
        <w:ind w:left="4320" w:hanging="360"/>
      </w:pPr>
      <w:rPr>
        <w:rFonts w:ascii="Wingdings" w:hAnsi="Wingdings" w:hint="default"/>
      </w:rPr>
    </w:lvl>
    <w:lvl w:ilvl="6" w:tplc="62D29E76" w:tentative="1">
      <w:start w:val="1"/>
      <w:numFmt w:val="bullet"/>
      <w:lvlText w:val=""/>
      <w:lvlJc w:val="left"/>
      <w:pPr>
        <w:tabs>
          <w:tab w:val="num" w:pos="5040"/>
        </w:tabs>
        <w:ind w:left="5040" w:hanging="360"/>
      </w:pPr>
      <w:rPr>
        <w:rFonts w:ascii="Symbol" w:hAnsi="Symbol" w:hint="default"/>
      </w:rPr>
    </w:lvl>
    <w:lvl w:ilvl="7" w:tplc="AACCED4C" w:tentative="1">
      <w:start w:val="1"/>
      <w:numFmt w:val="bullet"/>
      <w:lvlText w:val="o"/>
      <w:lvlJc w:val="left"/>
      <w:pPr>
        <w:tabs>
          <w:tab w:val="num" w:pos="5760"/>
        </w:tabs>
        <w:ind w:left="5760" w:hanging="360"/>
      </w:pPr>
      <w:rPr>
        <w:rFonts w:ascii="Courier New" w:hAnsi="Courier New" w:hint="default"/>
      </w:rPr>
    </w:lvl>
    <w:lvl w:ilvl="8" w:tplc="2B8E67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88B08BC"/>
    <w:multiLevelType w:val="hybridMultilevel"/>
    <w:tmpl w:val="79C623B0"/>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2DF2525F"/>
    <w:multiLevelType w:val="multilevel"/>
    <w:tmpl w:val="008C5ADE"/>
    <w:numStyleLink w:val="Style3"/>
  </w:abstractNum>
  <w:abstractNum w:abstractNumId="21" w15:restartNumberingAfterBreak="0">
    <w:nsid w:val="31F3053C"/>
    <w:multiLevelType w:val="hybridMultilevel"/>
    <w:tmpl w:val="B57AB864"/>
    <w:lvl w:ilvl="0" w:tplc="ED7AEA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4613346"/>
    <w:multiLevelType w:val="hybridMultilevel"/>
    <w:tmpl w:val="A2A4E334"/>
    <w:lvl w:ilvl="0" w:tplc="AF0CE2EA">
      <w:start w:val="1"/>
      <w:numFmt w:val="bullet"/>
      <w:pStyle w:val="Tablebullet"/>
      <w:lvlText w:val=""/>
      <w:lvlJc w:val="left"/>
      <w:pPr>
        <w:ind w:left="720" w:hanging="360"/>
      </w:pPr>
      <w:rPr>
        <w:rFonts w:ascii="Symbol" w:hAnsi="Symbol" w:hint="default"/>
      </w:rPr>
    </w:lvl>
    <w:lvl w:ilvl="1" w:tplc="C068CB48">
      <w:start w:val="1"/>
      <w:numFmt w:val="bullet"/>
      <w:lvlText w:val="o"/>
      <w:lvlJc w:val="left"/>
      <w:pPr>
        <w:ind w:left="1440" w:hanging="360"/>
      </w:pPr>
      <w:rPr>
        <w:rFonts w:ascii="Courier New" w:hAnsi="Courier New" w:cs="Courier New" w:hint="default"/>
      </w:rPr>
    </w:lvl>
    <w:lvl w:ilvl="2" w:tplc="32069910" w:tentative="1">
      <w:start w:val="1"/>
      <w:numFmt w:val="bullet"/>
      <w:lvlText w:val=""/>
      <w:lvlJc w:val="left"/>
      <w:pPr>
        <w:ind w:left="2160" w:hanging="360"/>
      </w:pPr>
      <w:rPr>
        <w:rFonts w:ascii="Wingdings" w:hAnsi="Wingdings" w:hint="default"/>
      </w:rPr>
    </w:lvl>
    <w:lvl w:ilvl="3" w:tplc="7DF6EE40" w:tentative="1">
      <w:start w:val="1"/>
      <w:numFmt w:val="bullet"/>
      <w:lvlText w:val=""/>
      <w:lvlJc w:val="left"/>
      <w:pPr>
        <w:ind w:left="2880" w:hanging="360"/>
      </w:pPr>
      <w:rPr>
        <w:rFonts w:ascii="Symbol" w:hAnsi="Symbol" w:hint="default"/>
      </w:rPr>
    </w:lvl>
    <w:lvl w:ilvl="4" w:tplc="9C8653B0" w:tentative="1">
      <w:start w:val="1"/>
      <w:numFmt w:val="bullet"/>
      <w:lvlText w:val="o"/>
      <w:lvlJc w:val="left"/>
      <w:pPr>
        <w:ind w:left="3600" w:hanging="360"/>
      </w:pPr>
      <w:rPr>
        <w:rFonts w:ascii="Courier New" w:hAnsi="Courier New" w:cs="Courier New" w:hint="default"/>
      </w:rPr>
    </w:lvl>
    <w:lvl w:ilvl="5" w:tplc="EDF8EA68" w:tentative="1">
      <w:start w:val="1"/>
      <w:numFmt w:val="bullet"/>
      <w:lvlText w:val=""/>
      <w:lvlJc w:val="left"/>
      <w:pPr>
        <w:ind w:left="4320" w:hanging="360"/>
      </w:pPr>
      <w:rPr>
        <w:rFonts w:ascii="Wingdings" w:hAnsi="Wingdings" w:hint="default"/>
      </w:rPr>
    </w:lvl>
    <w:lvl w:ilvl="6" w:tplc="3044EA1E" w:tentative="1">
      <w:start w:val="1"/>
      <w:numFmt w:val="bullet"/>
      <w:lvlText w:val=""/>
      <w:lvlJc w:val="left"/>
      <w:pPr>
        <w:ind w:left="5040" w:hanging="360"/>
      </w:pPr>
      <w:rPr>
        <w:rFonts w:ascii="Symbol" w:hAnsi="Symbol" w:hint="default"/>
      </w:rPr>
    </w:lvl>
    <w:lvl w:ilvl="7" w:tplc="27BE0D3C" w:tentative="1">
      <w:start w:val="1"/>
      <w:numFmt w:val="bullet"/>
      <w:lvlText w:val="o"/>
      <w:lvlJc w:val="left"/>
      <w:pPr>
        <w:ind w:left="5760" w:hanging="360"/>
      </w:pPr>
      <w:rPr>
        <w:rFonts w:ascii="Courier New" w:hAnsi="Courier New" w:cs="Courier New" w:hint="default"/>
      </w:rPr>
    </w:lvl>
    <w:lvl w:ilvl="8" w:tplc="133C3114"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F7C3F12"/>
    <w:multiLevelType w:val="hybridMultilevel"/>
    <w:tmpl w:val="B57AB864"/>
    <w:lvl w:ilvl="0" w:tplc="ED7AEA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3764B5F"/>
    <w:multiLevelType w:val="hybridMultilevel"/>
    <w:tmpl w:val="62B40622"/>
    <w:lvl w:ilvl="0" w:tplc="08783C0C">
      <w:start w:val="1"/>
      <w:numFmt w:val="bullet"/>
      <w:pStyle w:val="Tablebullet2"/>
      <w:lvlText w:val="o"/>
      <w:lvlJc w:val="left"/>
      <w:pPr>
        <w:ind w:left="1038" w:hanging="360"/>
      </w:pPr>
      <w:rPr>
        <w:rFonts w:ascii="Courier New" w:hAnsi="Courier New" w:hint="default"/>
        <w:color w:val="auto"/>
        <w:sz w:val="14"/>
      </w:rPr>
    </w:lvl>
    <w:lvl w:ilvl="1" w:tplc="09682A9E" w:tentative="1">
      <w:start w:val="1"/>
      <w:numFmt w:val="bullet"/>
      <w:lvlText w:val="o"/>
      <w:lvlJc w:val="left"/>
      <w:pPr>
        <w:ind w:left="1758" w:hanging="360"/>
      </w:pPr>
      <w:rPr>
        <w:rFonts w:ascii="Courier New" w:hAnsi="Courier New" w:cs="Courier New" w:hint="default"/>
      </w:rPr>
    </w:lvl>
    <w:lvl w:ilvl="2" w:tplc="3A8A2CC6" w:tentative="1">
      <w:start w:val="1"/>
      <w:numFmt w:val="bullet"/>
      <w:lvlText w:val=""/>
      <w:lvlJc w:val="left"/>
      <w:pPr>
        <w:ind w:left="2478" w:hanging="360"/>
      </w:pPr>
      <w:rPr>
        <w:rFonts w:ascii="Wingdings" w:hAnsi="Wingdings" w:hint="default"/>
      </w:rPr>
    </w:lvl>
    <w:lvl w:ilvl="3" w:tplc="23804BB0" w:tentative="1">
      <w:start w:val="1"/>
      <w:numFmt w:val="bullet"/>
      <w:lvlText w:val=""/>
      <w:lvlJc w:val="left"/>
      <w:pPr>
        <w:ind w:left="3198" w:hanging="360"/>
      </w:pPr>
      <w:rPr>
        <w:rFonts w:ascii="Symbol" w:hAnsi="Symbol" w:hint="default"/>
      </w:rPr>
    </w:lvl>
    <w:lvl w:ilvl="4" w:tplc="F0544928" w:tentative="1">
      <w:start w:val="1"/>
      <w:numFmt w:val="bullet"/>
      <w:lvlText w:val="o"/>
      <w:lvlJc w:val="left"/>
      <w:pPr>
        <w:ind w:left="3918" w:hanging="360"/>
      </w:pPr>
      <w:rPr>
        <w:rFonts w:ascii="Courier New" w:hAnsi="Courier New" w:cs="Courier New" w:hint="default"/>
      </w:rPr>
    </w:lvl>
    <w:lvl w:ilvl="5" w:tplc="0F2090A2" w:tentative="1">
      <w:start w:val="1"/>
      <w:numFmt w:val="bullet"/>
      <w:lvlText w:val=""/>
      <w:lvlJc w:val="left"/>
      <w:pPr>
        <w:ind w:left="4638" w:hanging="360"/>
      </w:pPr>
      <w:rPr>
        <w:rFonts w:ascii="Wingdings" w:hAnsi="Wingdings" w:hint="default"/>
      </w:rPr>
    </w:lvl>
    <w:lvl w:ilvl="6" w:tplc="269468D2" w:tentative="1">
      <w:start w:val="1"/>
      <w:numFmt w:val="bullet"/>
      <w:lvlText w:val=""/>
      <w:lvlJc w:val="left"/>
      <w:pPr>
        <w:ind w:left="5358" w:hanging="360"/>
      </w:pPr>
      <w:rPr>
        <w:rFonts w:ascii="Symbol" w:hAnsi="Symbol" w:hint="default"/>
      </w:rPr>
    </w:lvl>
    <w:lvl w:ilvl="7" w:tplc="D6EC980C" w:tentative="1">
      <w:start w:val="1"/>
      <w:numFmt w:val="bullet"/>
      <w:lvlText w:val="o"/>
      <w:lvlJc w:val="left"/>
      <w:pPr>
        <w:ind w:left="6078" w:hanging="360"/>
      </w:pPr>
      <w:rPr>
        <w:rFonts w:ascii="Courier New" w:hAnsi="Courier New" w:cs="Courier New" w:hint="default"/>
      </w:rPr>
    </w:lvl>
    <w:lvl w:ilvl="8" w:tplc="7E5E80BE" w:tentative="1">
      <w:start w:val="1"/>
      <w:numFmt w:val="bullet"/>
      <w:lvlText w:val=""/>
      <w:lvlJc w:val="left"/>
      <w:pPr>
        <w:ind w:left="6798" w:hanging="360"/>
      </w:pPr>
      <w:rPr>
        <w:rFonts w:ascii="Wingdings" w:hAnsi="Wingdings" w:hint="default"/>
      </w:rPr>
    </w:lvl>
  </w:abstractNum>
  <w:abstractNum w:abstractNumId="27" w15:restartNumberingAfterBreak="0">
    <w:nsid w:val="52596EDD"/>
    <w:multiLevelType w:val="hybridMultilevel"/>
    <w:tmpl w:val="A394D458"/>
    <w:lvl w:ilvl="0" w:tplc="FA1A69B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AB7AF340">
      <w:start w:val="2"/>
      <w:numFmt w:val="bullet"/>
      <w:lvlText w:val=""/>
      <w:lvlJc w:val="left"/>
      <w:pPr>
        <w:ind w:left="2556" w:hanging="360"/>
      </w:pPr>
      <w:rPr>
        <w:rFonts w:ascii="Wingdings" w:eastAsia="Times" w:hAnsi="Wingdings" w:cs="Times New Roman"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E1E510B"/>
    <w:multiLevelType w:val="hybridMultilevel"/>
    <w:tmpl w:val="9EC0A52E"/>
    <w:lvl w:ilvl="0" w:tplc="FDCACACA">
      <w:start w:val="1"/>
      <w:numFmt w:val="bullet"/>
      <w:pStyle w:val="numbullet2"/>
      <w:lvlText w:val="o"/>
      <w:lvlJc w:val="left"/>
      <w:pPr>
        <w:ind w:left="1440" w:hanging="360"/>
      </w:pPr>
      <w:rPr>
        <w:rFonts w:ascii="Courier New" w:hAnsi="Courier New" w:hint="default"/>
        <w:sz w:val="14"/>
      </w:rPr>
    </w:lvl>
    <w:lvl w:ilvl="1" w:tplc="5D82B994" w:tentative="1">
      <w:start w:val="1"/>
      <w:numFmt w:val="bullet"/>
      <w:lvlText w:val="o"/>
      <w:lvlJc w:val="left"/>
      <w:pPr>
        <w:ind w:left="2160" w:hanging="360"/>
      </w:pPr>
      <w:rPr>
        <w:rFonts w:ascii="Courier New" w:hAnsi="Courier New" w:cs="Courier New" w:hint="default"/>
      </w:rPr>
    </w:lvl>
    <w:lvl w:ilvl="2" w:tplc="D6983D0E" w:tentative="1">
      <w:start w:val="1"/>
      <w:numFmt w:val="bullet"/>
      <w:lvlText w:val=""/>
      <w:lvlJc w:val="left"/>
      <w:pPr>
        <w:ind w:left="2880" w:hanging="360"/>
      </w:pPr>
      <w:rPr>
        <w:rFonts w:ascii="Wingdings" w:hAnsi="Wingdings" w:hint="default"/>
      </w:rPr>
    </w:lvl>
    <w:lvl w:ilvl="3" w:tplc="B9CEA0E4" w:tentative="1">
      <w:start w:val="1"/>
      <w:numFmt w:val="bullet"/>
      <w:lvlText w:val=""/>
      <w:lvlJc w:val="left"/>
      <w:pPr>
        <w:ind w:left="3600" w:hanging="360"/>
      </w:pPr>
      <w:rPr>
        <w:rFonts w:ascii="Symbol" w:hAnsi="Symbol" w:hint="default"/>
      </w:rPr>
    </w:lvl>
    <w:lvl w:ilvl="4" w:tplc="CF56A444" w:tentative="1">
      <w:start w:val="1"/>
      <w:numFmt w:val="bullet"/>
      <w:lvlText w:val="o"/>
      <w:lvlJc w:val="left"/>
      <w:pPr>
        <w:ind w:left="4320" w:hanging="360"/>
      </w:pPr>
      <w:rPr>
        <w:rFonts w:ascii="Courier New" w:hAnsi="Courier New" w:cs="Courier New" w:hint="default"/>
      </w:rPr>
    </w:lvl>
    <w:lvl w:ilvl="5" w:tplc="5E3A2BDC" w:tentative="1">
      <w:start w:val="1"/>
      <w:numFmt w:val="bullet"/>
      <w:lvlText w:val=""/>
      <w:lvlJc w:val="left"/>
      <w:pPr>
        <w:ind w:left="5040" w:hanging="360"/>
      </w:pPr>
      <w:rPr>
        <w:rFonts w:ascii="Wingdings" w:hAnsi="Wingdings" w:hint="default"/>
      </w:rPr>
    </w:lvl>
    <w:lvl w:ilvl="6" w:tplc="EC2CEFEC" w:tentative="1">
      <w:start w:val="1"/>
      <w:numFmt w:val="bullet"/>
      <w:lvlText w:val=""/>
      <w:lvlJc w:val="left"/>
      <w:pPr>
        <w:ind w:left="5760" w:hanging="360"/>
      </w:pPr>
      <w:rPr>
        <w:rFonts w:ascii="Symbol" w:hAnsi="Symbol" w:hint="default"/>
      </w:rPr>
    </w:lvl>
    <w:lvl w:ilvl="7" w:tplc="B5BED8BE" w:tentative="1">
      <w:start w:val="1"/>
      <w:numFmt w:val="bullet"/>
      <w:lvlText w:val="o"/>
      <w:lvlJc w:val="left"/>
      <w:pPr>
        <w:ind w:left="6480" w:hanging="360"/>
      </w:pPr>
      <w:rPr>
        <w:rFonts w:ascii="Courier New" w:hAnsi="Courier New" w:cs="Courier New" w:hint="default"/>
      </w:rPr>
    </w:lvl>
    <w:lvl w:ilvl="8" w:tplc="AA121344"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FE6EC5"/>
    <w:multiLevelType w:val="hybridMultilevel"/>
    <w:tmpl w:val="8A0A3F8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0A64FBE4">
      <w:start w:val="1"/>
      <w:numFmt w:val="decimal"/>
      <w:pStyle w:val="ListNumber"/>
      <w:lvlText w:val="%1."/>
      <w:lvlJc w:val="left"/>
      <w:pPr>
        <w:ind w:left="252" w:hanging="360"/>
      </w:pPr>
      <w:rPr>
        <w:rFonts w:hint="default"/>
        <w:sz w:val="20"/>
        <w:szCs w:val="16"/>
      </w:rPr>
    </w:lvl>
    <w:lvl w:ilvl="1" w:tplc="06A41970" w:tentative="1">
      <w:start w:val="1"/>
      <w:numFmt w:val="lowerLetter"/>
      <w:lvlText w:val="%2."/>
      <w:lvlJc w:val="left"/>
      <w:pPr>
        <w:tabs>
          <w:tab w:val="num" w:pos="1332"/>
        </w:tabs>
        <w:ind w:left="1332" w:hanging="360"/>
      </w:pPr>
    </w:lvl>
    <w:lvl w:ilvl="2" w:tplc="38A0C268" w:tentative="1">
      <w:start w:val="1"/>
      <w:numFmt w:val="lowerRoman"/>
      <w:lvlText w:val="%3."/>
      <w:lvlJc w:val="right"/>
      <w:pPr>
        <w:tabs>
          <w:tab w:val="num" w:pos="2052"/>
        </w:tabs>
        <w:ind w:left="2052" w:hanging="180"/>
      </w:pPr>
    </w:lvl>
    <w:lvl w:ilvl="3" w:tplc="8ED40438" w:tentative="1">
      <w:start w:val="1"/>
      <w:numFmt w:val="decimal"/>
      <w:lvlText w:val="%4."/>
      <w:lvlJc w:val="left"/>
      <w:pPr>
        <w:tabs>
          <w:tab w:val="num" w:pos="2772"/>
        </w:tabs>
        <w:ind w:left="2772" w:hanging="360"/>
      </w:pPr>
    </w:lvl>
    <w:lvl w:ilvl="4" w:tplc="4F167D90" w:tentative="1">
      <w:start w:val="1"/>
      <w:numFmt w:val="lowerLetter"/>
      <w:lvlText w:val="%5."/>
      <w:lvlJc w:val="left"/>
      <w:pPr>
        <w:tabs>
          <w:tab w:val="num" w:pos="3492"/>
        </w:tabs>
        <w:ind w:left="3492" w:hanging="360"/>
      </w:pPr>
    </w:lvl>
    <w:lvl w:ilvl="5" w:tplc="87985CD2" w:tentative="1">
      <w:start w:val="1"/>
      <w:numFmt w:val="lowerRoman"/>
      <w:lvlText w:val="%6."/>
      <w:lvlJc w:val="right"/>
      <w:pPr>
        <w:tabs>
          <w:tab w:val="num" w:pos="4212"/>
        </w:tabs>
        <w:ind w:left="4212" w:hanging="180"/>
      </w:pPr>
    </w:lvl>
    <w:lvl w:ilvl="6" w:tplc="3FC8574A" w:tentative="1">
      <w:start w:val="1"/>
      <w:numFmt w:val="decimal"/>
      <w:lvlText w:val="%7."/>
      <w:lvlJc w:val="left"/>
      <w:pPr>
        <w:tabs>
          <w:tab w:val="num" w:pos="4932"/>
        </w:tabs>
        <w:ind w:left="4932" w:hanging="360"/>
      </w:pPr>
    </w:lvl>
    <w:lvl w:ilvl="7" w:tplc="12F47A02" w:tentative="1">
      <w:start w:val="1"/>
      <w:numFmt w:val="lowerLetter"/>
      <w:lvlText w:val="%8."/>
      <w:lvlJc w:val="left"/>
      <w:pPr>
        <w:tabs>
          <w:tab w:val="num" w:pos="5652"/>
        </w:tabs>
        <w:ind w:left="5652" w:hanging="360"/>
      </w:pPr>
    </w:lvl>
    <w:lvl w:ilvl="8" w:tplc="01BAB75E" w:tentative="1">
      <w:start w:val="1"/>
      <w:numFmt w:val="lowerRoman"/>
      <w:lvlText w:val="%9."/>
      <w:lvlJc w:val="right"/>
      <w:pPr>
        <w:tabs>
          <w:tab w:val="num" w:pos="6372"/>
        </w:tabs>
        <w:ind w:left="6372" w:hanging="180"/>
      </w:p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7"/>
  </w:num>
  <w:num w:numId="2">
    <w:abstractNumId w:val="28"/>
  </w:num>
  <w:num w:numId="3">
    <w:abstractNumId w:val="13"/>
  </w:num>
  <w:num w:numId="4">
    <w:abstractNumId w:val="33"/>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5"/>
  </w:num>
  <w:num w:numId="14">
    <w:abstractNumId w:val="23"/>
  </w:num>
  <w:num w:numId="15">
    <w:abstractNumId w:val="35"/>
  </w:num>
  <w:num w:numId="16">
    <w:abstractNumId w:val="18"/>
  </w:num>
  <w:num w:numId="17">
    <w:abstractNumId w:val="11"/>
  </w:num>
  <w:num w:numId="18">
    <w:abstractNumId w:val="9"/>
  </w:num>
  <w:num w:numId="19">
    <w:abstractNumId w:val="34"/>
  </w:num>
  <w:num w:numId="20">
    <w:abstractNumId w:val="31"/>
  </w:num>
  <w:num w:numId="21">
    <w:abstractNumId w:val="29"/>
  </w:num>
  <w:num w:numId="22">
    <w:abstractNumId w:val="3"/>
  </w:num>
  <w:num w:numId="23">
    <w:abstractNumId w:val="22"/>
  </w:num>
  <w:num w:numId="24">
    <w:abstractNumId w:val="36"/>
  </w:num>
  <w:num w:numId="25">
    <w:abstractNumId w:val="30"/>
  </w:num>
  <w:num w:numId="26">
    <w:abstractNumId w:val="26"/>
  </w:num>
  <w:num w:numId="27">
    <w:abstractNumId w:val="37"/>
  </w:num>
  <w:num w:numId="28">
    <w:abstractNumId w:val="12"/>
  </w:num>
  <w:num w:numId="29">
    <w:abstractNumId w:val="16"/>
  </w:num>
  <w:num w:numId="30">
    <w:abstractNumId w:val="24"/>
  </w:num>
  <w:num w:numId="31">
    <w:abstractNumId w:val="20"/>
  </w:num>
  <w:num w:numId="32">
    <w:abstractNumId w:val="10"/>
  </w:num>
  <w:num w:numId="33">
    <w:abstractNumId w:val="27"/>
  </w:num>
  <w:num w:numId="34">
    <w:abstractNumId w:val="21"/>
  </w:num>
  <w:num w:numId="35">
    <w:abstractNumId w:val="14"/>
  </w:num>
  <w:num w:numId="36">
    <w:abstractNumId w:val="19"/>
  </w:num>
  <w:num w:numId="37">
    <w:abstractNumId w:val="32"/>
  </w:num>
  <w:num w:numId="38">
    <w:abstractNumId w:val="25"/>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 Peter (CA - British Columbia)">
    <w15:presenceInfo w15:providerId="None" w15:userId="Lew, Peter (CA - British Columbia)"/>
  </w15:person>
  <w15:person w15:author="Chung, Sally (CA - Alberta)">
    <w15:presenceInfo w15:providerId="AD" w15:userId="S-1-5-21-823518204-362288127-1606980848-495562"/>
  </w15:person>
  <w15:person w15:author="Jeremy Rawlins">
    <w15:presenceInfo w15:providerId="AD" w15:userId="S-1-5-21-1916243804-2947104764-1996252313-27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intFractionalCharacterWidth/>
  <w:activeWritingStyle w:appName="MSWord" w:lang="en-US"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fr-CA" w:vendorID="64" w:dllVersion="131078"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trackRevisions/>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55"/>
    <w:rsid w:val="000006EA"/>
    <w:rsid w:val="00001175"/>
    <w:rsid w:val="00003274"/>
    <w:rsid w:val="00005BB9"/>
    <w:rsid w:val="00006C5E"/>
    <w:rsid w:val="000070C0"/>
    <w:rsid w:val="0000749E"/>
    <w:rsid w:val="000103D5"/>
    <w:rsid w:val="00012065"/>
    <w:rsid w:val="000125D5"/>
    <w:rsid w:val="00014AC6"/>
    <w:rsid w:val="00015418"/>
    <w:rsid w:val="000211A1"/>
    <w:rsid w:val="0002139B"/>
    <w:rsid w:val="000228FD"/>
    <w:rsid w:val="0002381C"/>
    <w:rsid w:val="00024228"/>
    <w:rsid w:val="00027470"/>
    <w:rsid w:val="00033139"/>
    <w:rsid w:val="0003318C"/>
    <w:rsid w:val="00034829"/>
    <w:rsid w:val="0003495A"/>
    <w:rsid w:val="00034BA5"/>
    <w:rsid w:val="00034F6E"/>
    <w:rsid w:val="00036A0A"/>
    <w:rsid w:val="00036FF6"/>
    <w:rsid w:val="00037B9A"/>
    <w:rsid w:val="0004139D"/>
    <w:rsid w:val="00041452"/>
    <w:rsid w:val="00041950"/>
    <w:rsid w:val="00041FE9"/>
    <w:rsid w:val="00042038"/>
    <w:rsid w:val="00042B3B"/>
    <w:rsid w:val="000430CE"/>
    <w:rsid w:val="000447F2"/>
    <w:rsid w:val="0005584E"/>
    <w:rsid w:val="000564E7"/>
    <w:rsid w:val="000609AB"/>
    <w:rsid w:val="00061B14"/>
    <w:rsid w:val="00061C11"/>
    <w:rsid w:val="00061F40"/>
    <w:rsid w:val="0006203A"/>
    <w:rsid w:val="00062751"/>
    <w:rsid w:val="000635FB"/>
    <w:rsid w:val="00067498"/>
    <w:rsid w:val="000708B4"/>
    <w:rsid w:val="00072064"/>
    <w:rsid w:val="0007483D"/>
    <w:rsid w:val="000752C7"/>
    <w:rsid w:val="000762ED"/>
    <w:rsid w:val="0007689F"/>
    <w:rsid w:val="0007733A"/>
    <w:rsid w:val="00077738"/>
    <w:rsid w:val="00080864"/>
    <w:rsid w:val="000839ED"/>
    <w:rsid w:val="00084E59"/>
    <w:rsid w:val="000850D5"/>
    <w:rsid w:val="00086769"/>
    <w:rsid w:val="00093D19"/>
    <w:rsid w:val="00094AEC"/>
    <w:rsid w:val="0009600C"/>
    <w:rsid w:val="000962A9"/>
    <w:rsid w:val="00097683"/>
    <w:rsid w:val="000A1684"/>
    <w:rsid w:val="000A4074"/>
    <w:rsid w:val="000A651D"/>
    <w:rsid w:val="000B00EF"/>
    <w:rsid w:val="000B04AE"/>
    <w:rsid w:val="000B06C8"/>
    <w:rsid w:val="000B3725"/>
    <w:rsid w:val="000B3DE7"/>
    <w:rsid w:val="000B7120"/>
    <w:rsid w:val="000B7CD0"/>
    <w:rsid w:val="000B7D8E"/>
    <w:rsid w:val="000C37AC"/>
    <w:rsid w:val="000C5C8E"/>
    <w:rsid w:val="000C6CE8"/>
    <w:rsid w:val="000C7704"/>
    <w:rsid w:val="000D1627"/>
    <w:rsid w:val="000D4729"/>
    <w:rsid w:val="000D76B2"/>
    <w:rsid w:val="000E0112"/>
    <w:rsid w:val="000E196A"/>
    <w:rsid w:val="000E1F25"/>
    <w:rsid w:val="000E286A"/>
    <w:rsid w:val="000E3648"/>
    <w:rsid w:val="000E3CE2"/>
    <w:rsid w:val="000E442C"/>
    <w:rsid w:val="000E624C"/>
    <w:rsid w:val="000F064A"/>
    <w:rsid w:val="000F0E72"/>
    <w:rsid w:val="000F1D88"/>
    <w:rsid w:val="000F2224"/>
    <w:rsid w:val="000F68FA"/>
    <w:rsid w:val="000F7DE7"/>
    <w:rsid w:val="0010050A"/>
    <w:rsid w:val="001008F4"/>
    <w:rsid w:val="00100F4B"/>
    <w:rsid w:val="001054A8"/>
    <w:rsid w:val="00105EBC"/>
    <w:rsid w:val="00107B45"/>
    <w:rsid w:val="00110018"/>
    <w:rsid w:val="001149F2"/>
    <w:rsid w:val="00115412"/>
    <w:rsid w:val="001168D6"/>
    <w:rsid w:val="00116B96"/>
    <w:rsid w:val="00116FE3"/>
    <w:rsid w:val="00117972"/>
    <w:rsid w:val="00120898"/>
    <w:rsid w:val="00121E00"/>
    <w:rsid w:val="001223D8"/>
    <w:rsid w:val="0012250A"/>
    <w:rsid w:val="00122CBA"/>
    <w:rsid w:val="0012582F"/>
    <w:rsid w:val="00125C8B"/>
    <w:rsid w:val="0013198F"/>
    <w:rsid w:val="00131FB9"/>
    <w:rsid w:val="00132909"/>
    <w:rsid w:val="00132E97"/>
    <w:rsid w:val="0013395E"/>
    <w:rsid w:val="00134F1E"/>
    <w:rsid w:val="00136306"/>
    <w:rsid w:val="00136E8B"/>
    <w:rsid w:val="00136EEC"/>
    <w:rsid w:val="00140CC8"/>
    <w:rsid w:val="00150FAD"/>
    <w:rsid w:val="001518E2"/>
    <w:rsid w:val="0015255D"/>
    <w:rsid w:val="00152BFB"/>
    <w:rsid w:val="00153BB6"/>
    <w:rsid w:val="0016050C"/>
    <w:rsid w:val="00160810"/>
    <w:rsid w:val="00160921"/>
    <w:rsid w:val="00161E54"/>
    <w:rsid w:val="00163140"/>
    <w:rsid w:val="001631B2"/>
    <w:rsid w:val="001653A4"/>
    <w:rsid w:val="00166687"/>
    <w:rsid w:val="00166A9C"/>
    <w:rsid w:val="0016735B"/>
    <w:rsid w:val="00170462"/>
    <w:rsid w:val="00171560"/>
    <w:rsid w:val="0017287F"/>
    <w:rsid w:val="00173639"/>
    <w:rsid w:val="00173EC8"/>
    <w:rsid w:val="00175AD0"/>
    <w:rsid w:val="001766A9"/>
    <w:rsid w:val="00176BE9"/>
    <w:rsid w:val="0017789E"/>
    <w:rsid w:val="0018028A"/>
    <w:rsid w:val="00183CBF"/>
    <w:rsid w:val="00186645"/>
    <w:rsid w:val="00187F6C"/>
    <w:rsid w:val="00187FEC"/>
    <w:rsid w:val="0019046D"/>
    <w:rsid w:val="001915D2"/>
    <w:rsid w:val="00192EFC"/>
    <w:rsid w:val="00193F98"/>
    <w:rsid w:val="00195B91"/>
    <w:rsid w:val="001968E2"/>
    <w:rsid w:val="00196A42"/>
    <w:rsid w:val="001A083A"/>
    <w:rsid w:val="001A0989"/>
    <w:rsid w:val="001A15A7"/>
    <w:rsid w:val="001A2F9F"/>
    <w:rsid w:val="001A37FC"/>
    <w:rsid w:val="001A40DE"/>
    <w:rsid w:val="001A473F"/>
    <w:rsid w:val="001A47AB"/>
    <w:rsid w:val="001A4A58"/>
    <w:rsid w:val="001A747E"/>
    <w:rsid w:val="001A75DB"/>
    <w:rsid w:val="001B21DA"/>
    <w:rsid w:val="001B2423"/>
    <w:rsid w:val="001B4DF6"/>
    <w:rsid w:val="001B5804"/>
    <w:rsid w:val="001B5B36"/>
    <w:rsid w:val="001C0C74"/>
    <w:rsid w:val="001C296F"/>
    <w:rsid w:val="001C3436"/>
    <w:rsid w:val="001C34D9"/>
    <w:rsid w:val="001C6CEB"/>
    <w:rsid w:val="001C700E"/>
    <w:rsid w:val="001C761C"/>
    <w:rsid w:val="001D08D7"/>
    <w:rsid w:val="001D0B37"/>
    <w:rsid w:val="001D2004"/>
    <w:rsid w:val="001D5846"/>
    <w:rsid w:val="001E0EA3"/>
    <w:rsid w:val="001E1996"/>
    <w:rsid w:val="001E26F2"/>
    <w:rsid w:val="001E4D2A"/>
    <w:rsid w:val="001E7498"/>
    <w:rsid w:val="001F078E"/>
    <w:rsid w:val="001F3BFE"/>
    <w:rsid w:val="001F45BF"/>
    <w:rsid w:val="001F6162"/>
    <w:rsid w:val="001F6BD3"/>
    <w:rsid w:val="001F6D0E"/>
    <w:rsid w:val="0020284A"/>
    <w:rsid w:val="00204677"/>
    <w:rsid w:val="002048B1"/>
    <w:rsid w:val="00205933"/>
    <w:rsid w:val="00206BBA"/>
    <w:rsid w:val="00207DA7"/>
    <w:rsid w:val="002104FE"/>
    <w:rsid w:val="00210C39"/>
    <w:rsid w:val="00210CFD"/>
    <w:rsid w:val="00210E72"/>
    <w:rsid w:val="002125D5"/>
    <w:rsid w:val="00212B48"/>
    <w:rsid w:val="00214E73"/>
    <w:rsid w:val="002156A3"/>
    <w:rsid w:val="002165DC"/>
    <w:rsid w:val="002216FD"/>
    <w:rsid w:val="00222D11"/>
    <w:rsid w:val="00224604"/>
    <w:rsid w:val="0022542E"/>
    <w:rsid w:val="002274B9"/>
    <w:rsid w:val="00227EC1"/>
    <w:rsid w:val="00230E47"/>
    <w:rsid w:val="002320CB"/>
    <w:rsid w:val="00232B85"/>
    <w:rsid w:val="002335EC"/>
    <w:rsid w:val="002348A3"/>
    <w:rsid w:val="0024299A"/>
    <w:rsid w:val="00243861"/>
    <w:rsid w:val="00247E06"/>
    <w:rsid w:val="0025004E"/>
    <w:rsid w:val="00250797"/>
    <w:rsid w:val="0025166C"/>
    <w:rsid w:val="00252C3E"/>
    <w:rsid w:val="0025627D"/>
    <w:rsid w:val="00256ADA"/>
    <w:rsid w:val="002634A4"/>
    <w:rsid w:val="00263887"/>
    <w:rsid w:val="00264FFA"/>
    <w:rsid w:val="00266823"/>
    <w:rsid w:val="00273451"/>
    <w:rsid w:val="002735AF"/>
    <w:rsid w:val="0027409A"/>
    <w:rsid w:val="0027409C"/>
    <w:rsid w:val="00274D88"/>
    <w:rsid w:val="0027522F"/>
    <w:rsid w:val="002766E6"/>
    <w:rsid w:val="00277388"/>
    <w:rsid w:val="00281E52"/>
    <w:rsid w:val="00282A6B"/>
    <w:rsid w:val="002851D7"/>
    <w:rsid w:val="00285852"/>
    <w:rsid w:val="002860B5"/>
    <w:rsid w:val="002865A0"/>
    <w:rsid w:val="00286CCE"/>
    <w:rsid w:val="002873D8"/>
    <w:rsid w:val="002909C7"/>
    <w:rsid w:val="00290F81"/>
    <w:rsid w:val="00291323"/>
    <w:rsid w:val="00293E77"/>
    <w:rsid w:val="00295FC7"/>
    <w:rsid w:val="00296835"/>
    <w:rsid w:val="00296F00"/>
    <w:rsid w:val="002A00BD"/>
    <w:rsid w:val="002A03F3"/>
    <w:rsid w:val="002A08E5"/>
    <w:rsid w:val="002A48B3"/>
    <w:rsid w:val="002A527E"/>
    <w:rsid w:val="002B40F1"/>
    <w:rsid w:val="002B4216"/>
    <w:rsid w:val="002B6AA1"/>
    <w:rsid w:val="002B6D24"/>
    <w:rsid w:val="002C0147"/>
    <w:rsid w:val="002D0567"/>
    <w:rsid w:val="002D1BA1"/>
    <w:rsid w:val="002D2519"/>
    <w:rsid w:val="002D5C35"/>
    <w:rsid w:val="002D691C"/>
    <w:rsid w:val="002D7134"/>
    <w:rsid w:val="002E10D4"/>
    <w:rsid w:val="002E11C4"/>
    <w:rsid w:val="002E1297"/>
    <w:rsid w:val="002E167B"/>
    <w:rsid w:val="002E5199"/>
    <w:rsid w:val="002E71D8"/>
    <w:rsid w:val="002E73BC"/>
    <w:rsid w:val="002F016D"/>
    <w:rsid w:val="002F098D"/>
    <w:rsid w:val="002F2BAF"/>
    <w:rsid w:val="002F3966"/>
    <w:rsid w:val="003021BF"/>
    <w:rsid w:val="00304C36"/>
    <w:rsid w:val="00305EB5"/>
    <w:rsid w:val="003073B5"/>
    <w:rsid w:val="00307660"/>
    <w:rsid w:val="0031023E"/>
    <w:rsid w:val="00310DAE"/>
    <w:rsid w:val="003111A4"/>
    <w:rsid w:val="00311598"/>
    <w:rsid w:val="00313719"/>
    <w:rsid w:val="003146F0"/>
    <w:rsid w:val="003166A5"/>
    <w:rsid w:val="003174F2"/>
    <w:rsid w:val="00317735"/>
    <w:rsid w:val="00317974"/>
    <w:rsid w:val="003209B4"/>
    <w:rsid w:val="00322429"/>
    <w:rsid w:val="003226A0"/>
    <w:rsid w:val="003228A0"/>
    <w:rsid w:val="00322C4C"/>
    <w:rsid w:val="00323B8E"/>
    <w:rsid w:val="0032475F"/>
    <w:rsid w:val="00324AA2"/>
    <w:rsid w:val="00325A9A"/>
    <w:rsid w:val="00326C6E"/>
    <w:rsid w:val="00327949"/>
    <w:rsid w:val="00330D8B"/>
    <w:rsid w:val="0033150B"/>
    <w:rsid w:val="00333F64"/>
    <w:rsid w:val="00334BFE"/>
    <w:rsid w:val="00334F07"/>
    <w:rsid w:val="00334FDD"/>
    <w:rsid w:val="003355EE"/>
    <w:rsid w:val="003376D8"/>
    <w:rsid w:val="00340362"/>
    <w:rsid w:val="00340740"/>
    <w:rsid w:val="00340ED1"/>
    <w:rsid w:val="00341C79"/>
    <w:rsid w:val="00342664"/>
    <w:rsid w:val="00342F8F"/>
    <w:rsid w:val="003431D5"/>
    <w:rsid w:val="00346D7F"/>
    <w:rsid w:val="00347207"/>
    <w:rsid w:val="00347B44"/>
    <w:rsid w:val="00352F65"/>
    <w:rsid w:val="003557BD"/>
    <w:rsid w:val="0035633C"/>
    <w:rsid w:val="0035666E"/>
    <w:rsid w:val="003566C3"/>
    <w:rsid w:val="0035749B"/>
    <w:rsid w:val="00357772"/>
    <w:rsid w:val="0036171D"/>
    <w:rsid w:val="0036238B"/>
    <w:rsid w:val="003625AC"/>
    <w:rsid w:val="003626EC"/>
    <w:rsid w:val="00363F8F"/>
    <w:rsid w:val="00365F56"/>
    <w:rsid w:val="00366AEC"/>
    <w:rsid w:val="00366EF6"/>
    <w:rsid w:val="00367E86"/>
    <w:rsid w:val="0037020C"/>
    <w:rsid w:val="0037576F"/>
    <w:rsid w:val="0037694C"/>
    <w:rsid w:val="003779F7"/>
    <w:rsid w:val="00384004"/>
    <w:rsid w:val="00384496"/>
    <w:rsid w:val="00391583"/>
    <w:rsid w:val="003922B9"/>
    <w:rsid w:val="00392673"/>
    <w:rsid w:val="00392DB5"/>
    <w:rsid w:val="00393A06"/>
    <w:rsid w:val="003961A5"/>
    <w:rsid w:val="00396265"/>
    <w:rsid w:val="00397326"/>
    <w:rsid w:val="0039747F"/>
    <w:rsid w:val="00397AFF"/>
    <w:rsid w:val="003A3351"/>
    <w:rsid w:val="003A4052"/>
    <w:rsid w:val="003A5542"/>
    <w:rsid w:val="003A7442"/>
    <w:rsid w:val="003B0BB9"/>
    <w:rsid w:val="003B0FB9"/>
    <w:rsid w:val="003B4D52"/>
    <w:rsid w:val="003B5C63"/>
    <w:rsid w:val="003B7919"/>
    <w:rsid w:val="003C2AC2"/>
    <w:rsid w:val="003C2DE8"/>
    <w:rsid w:val="003C30F2"/>
    <w:rsid w:val="003C5D92"/>
    <w:rsid w:val="003C64D7"/>
    <w:rsid w:val="003C75A7"/>
    <w:rsid w:val="003C7654"/>
    <w:rsid w:val="003C7AAA"/>
    <w:rsid w:val="003D083F"/>
    <w:rsid w:val="003D400C"/>
    <w:rsid w:val="003D4EF1"/>
    <w:rsid w:val="003D4F1C"/>
    <w:rsid w:val="003D504A"/>
    <w:rsid w:val="003E0B8E"/>
    <w:rsid w:val="003E1CD6"/>
    <w:rsid w:val="003E4160"/>
    <w:rsid w:val="003E434E"/>
    <w:rsid w:val="003E4486"/>
    <w:rsid w:val="003E4D15"/>
    <w:rsid w:val="003E4F29"/>
    <w:rsid w:val="003E6C9E"/>
    <w:rsid w:val="003F0F84"/>
    <w:rsid w:val="003F14D8"/>
    <w:rsid w:val="003F4877"/>
    <w:rsid w:val="003F49F0"/>
    <w:rsid w:val="00400938"/>
    <w:rsid w:val="0040305D"/>
    <w:rsid w:val="004036A1"/>
    <w:rsid w:val="00403E3C"/>
    <w:rsid w:val="0040665F"/>
    <w:rsid w:val="00411211"/>
    <w:rsid w:val="004120BD"/>
    <w:rsid w:val="00412530"/>
    <w:rsid w:val="00414DC8"/>
    <w:rsid w:val="0041576E"/>
    <w:rsid w:val="004165D6"/>
    <w:rsid w:val="00416F9B"/>
    <w:rsid w:val="00417F17"/>
    <w:rsid w:val="00417FA3"/>
    <w:rsid w:val="00420264"/>
    <w:rsid w:val="0042123C"/>
    <w:rsid w:val="00421621"/>
    <w:rsid w:val="004231EF"/>
    <w:rsid w:val="0042365E"/>
    <w:rsid w:val="004237FE"/>
    <w:rsid w:val="004249CA"/>
    <w:rsid w:val="00427E66"/>
    <w:rsid w:val="00432EFF"/>
    <w:rsid w:val="004372AF"/>
    <w:rsid w:val="00437DC0"/>
    <w:rsid w:val="00443A9C"/>
    <w:rsid w:val="00444DBF"/>
    <w:rsid w:val="00445650"/>
    <w:rsid w:val="004458C5"/>
    <w:rsid w:val="00446D84"/>
    <w:rsid w:val="004506E7"/>
    <w:rsid w:val="004541B2"/>
    <w:rsid w:val="00454AFF"/>
    <w:rsid w:val="004579B5"/>
    <w:rsid w:val="00457CAD"/>
    <w:rsid w:val="00460FC2"/>
    <w:rsid w:val="004630CF"/>
    <w:rsid w:val="004635E6"/>
    <w:rsid w:val="0048064A"/>
    <w:rsid w:val="00482D20"/>
    <w:rsid w:val="004911D3"/>
    <w:rsid w:val="00494670"/>
    <w:rsid w:val="00494C29"/>
    <w:rsid w:val="0049677E"/>
    <w:rsid w:val="004A218B"/>
    <w:rsid w:val="004A24EC"/>
    <w:rsid w:val="004A26FF"/>
    <w:rsid w:val="004A389E"/>
    <w:rsid w:val="004A398F"/>
    <w:rsid w:val="004A59F8"/>
    <w:rsid w:val="004A5ACC"/>
    <w:rsid w:val="004A5DA4"/>
    <w:rsid w:val="004A7085"/>
    <w:rsid w:val="004B2E8E"/>
    <w:rsid w:val="004B44BF"/>
    <w:rsid w:val="004B4BC7"/>
    <w:rsid w:val="004B515C"/>
    <w:rsid w:val="004B647E"/>
    <w:rsid w:val="004B735B"/>
    <w:rsid w:val="004C1A43"/>
    <w:rsid w:val="004C471D"/>
    <w:rsid w:val="004C5439"/>
    <w:rsid w:val="004C7BF9"/>
    <w:rsid w:val="004D2478"/>
    <w:rsid w:val="004D3EFB"/>
    <w:rsid w:val="004D4BEA"/>
    <w:rsid w:val="004D5409"/>
    <w:rsid w:val="004D6A65"/>
    <w:rsid w:val="004D707C"/>
    <w:rsid w:val="004E08F5"/>
    <w:rsid w:val="004E3E43"/>
    <w:rsid w:val="004E5964"/>
    <w:rsid w:val="004E5B1E"/>
    <w:rsid w:val="004E6976"/>
    <w:rsid w:val="004E6D8D"/>
    <w:rsid w:val="004E7069"/>
    <w:rsid w:val="004E73E1"/>
    <w:rsid w:val="004E78D9"/>
    <w:rsid w:val="004F0F0D"/>
    <w:rsid w:val="004F349F"/>
    <w:rsid w:val="004F3F80"/>
    <w:rsid w:val="004F4C16"/>
    <w:rsid w:val="004F5C1E"/>
    <w:rsid w:val="004F719C"/>
    <w:rsid w:val="005004AF"/>
    <w:rsid w:val="00502E88"/>
    <w:rsid w:val="005042ED"/>
    <w:rsid w:val="0050573D"/>
    <w:rsid w:val="00506AB1"/>
    <w:rsid w:val="00507A19"/>
    <w:rsid w:val="00515279"/>
    <w:rsid w:val="005161A7"/>
    <w:rsid w:val="005166E3"/>
    <w:rsid w:val="00520F2D"/>
    <w:rsid w:val="00523B4A"/>
    <w:rsid w:val="00523F52"/>
    <w:rsid w:val="005254D0"/>
    <w:rsid w:val="005259D4"/>
    <w:rsid w:val="00526602"/>
    <w:rsid w:val="005304B6"/>
    <w:rsid w:val="005316D6"/>
    <w:rsid w:val="005318EC"/>
    <w:rsid w:val="0053204A"/>
    <w:rsid w:val="0053239C"/>
    <w:rsid w:val="0053274E"/>
    <w:rsid w:val="00536B95"/>
    <w:rsid w:val="00536BDA"/>
    <w:rsid w:val="00537245"/>
    <w:rsid w:val="005375E5"/>
    <w:rsid w:val="00540CF7"/>
    <w:rsid w:val="00543213"/>
    <w:rsid w:val="00546982"/>
    <w:rsid w:val="00547187"/>
    <w:rsid w:val="00547634"/>
    <w:rsid w:val="00547DDE"/>
    <w:rsid w:val="005505D6"/>
    <w:rsid w:val="005519A9"/>
    <w:rsid w:val="00553081"/>
    <w:rsid w:val="00554B72"/>
    <w:rsid w:val="005551EF"/>
    <w:rsid w:val="00555352"/>
    <w:rsid w:val="00555A94"/>
    <w:rsid w:val="00555DCE"/>
    <w:rsid w:val="00556435"/>
    <w:rsid w:val="00556AD5"/>
    <w:rsid w:val="00556C71"/>
    <w:rsid w:val="00556F37"/>
    <w:rsid w:val="00557100"/>
    <w:rsid w:val="00560E69"/>
    <w:rsid w:val="0056140B"/>
    <w:rsid w:val="00565645"/>
    <w:rsid w:val="00566D33"/>
    <w:rsid w:val="005704CA"/>
    <w:rsid w:val="00572587"/>
    <w:rsid w:val="005728EA"/>
    <w:rsid w:val="0057352F"/>
    <w:rsid w:val="00580CB1"/>
    <w:rsid w:val="00582A0A"/>
    <w:rsid w:val="00582E63"/>
    <w:rsid w:val="005834A4"/>
    <w:rsid w:val="00584A91"/>
    <w:rsid w:val="00586346"/>
    <w:rsid w:val="00587B4A"/>
    <w:rsid w:val="00590344"/>
    <w:rsid w:val="005907C2"/>
    <w:rsid w:val="00592F85"/>
    <w:rsid w:val="00593E93"/>
    <w:rsid w:val="0059578A"/>
    <w:rsid w:val="005960C4"/>
    <w:rsid w:val="0059686B"/>
    <w:rsid w:val="00596B37"/>
    <w:rsid w:val="00596D14"/>
    <w:rsid w:val="005A1730"/>
    <w:rsid w:val="005A2870"/>
    <w:rsid w:val="005A30E8"/>
    <w:rsid w:val="005A665F"/>
    <w:rsid w:val="005B06E7"/>
    <w:rsid w:val="005B0707"/>
    <w:rsid w:val="005B1C5C"/>
    <w:rsid w:val="005B3804"/>
    <w:rsid w:val="005B40EA"/>
    <w:rsid w:val="005B4FAF"/>
    <w:rsid w:val="005B501F"/>
    <w:rsid w:val="005C0D07"/>
    <w:rsid w:val="005C1319"/>
    <w:rsid w:val="005C449A"/>
    <w:rsid w:val="005C5731"/>
    <w:rsid w:val="005C6454"/>
    <w:rsid w:val="005D103B"/>
    <w:rsid w:val="005D57D6"/>
    <w:rsid w:val="005D65D1"/>
    <w:rsid w:val="005D6FC4"/>
    <w:rsid w:val="005D78A3"/>
    <w:rsid w:val="005E07FA"/>
    <w:rsid w:val="005E0AE2"/>
    <w:rsid w:val="005E532D"/>
    <w:rsid w:val="005E5956"/>
    <w:rsid w:val="005F2668"/>
    <w:rsid w:val="005F40BF"/>
    <w:rsid w:val="005F467C"/>
    <w:rsid w:val="005F700B"/>
    <w:rsid w:val="005F7727"/>
    <w:rsid w:val="005F7A7A"/>
    <w:rsid w:val="005F7FF5"/>
    <w:rsid w:val="00600E03"/>
    <w:rsid w:val="00601899"/>
    <w:rsid w:val="00602525"/>
    <w:rsid w:val="006027BE"/>
    <w:rsid w:val="006037D0"/>
    <w:rsid w:val="00604833"/>
    <w:rsid w:val="00607D55"/>
    <w:rsid w:val="00612EE4"/>
    <w:rsid w:val="006131D5"/>
    <w:rsid w:val="00615015"/>
    <w:rsid w:val="0061526A"/>
    <w:rsid w:val="00616411"/>
    <w:rsid w:val="00616CC7"/>
    <w:rsid w:val="00617841"/>
    <w:rsid w:val="00617CAB"/>
    <w:rsid w:val="00620677"/>
    <w:rsid w:val="00621980"/>
    <w:rsid w:val="006231CA"/>
    <w:rsid w:val="0062513B"/>
    <w:rsid w:val="00626133"/>
    <w:rsid w:val="00626E85"/>
    <w:rsid w:val="00626F64"/>
    <w:rsid w:val="0062763D"/>
    <w:rsid w:val="0062796D"/>
    <w:rsid w:val="00627DCE"/>
    <w:rsid w:val="00630C59"/>
    <w:rsid w:val="00632AC6"/>
    <w:rsid w:val="00633577"/>
    <w:rsid w:val="0064040E"/>
    <w:rsid w:val="006414E5"/>
    <w:rsid w:val="006415BB"/>
    <w:rsid w:val="006456C2"/>
    <w:rsid w:val="00645D22"/>
    <w:rsid w:val="00646410"/>
    <w:rsid w:val="006501CD"/>
    <w:rsid w:val="00650A5D"/>
    <w:rsid w:val="00651103"/>
    <w:rsid w:val="006521BA"/>
    <w:rsid w:val="00655015"/>
    <w:rsid w:val="00660A55"/>
    <w:rsid w:val="00661483"/>
    <w:rsid w:val="00662019"/>
    <w:rsid w:val="00662C78"/>
    <w:rsid w:val="0066428E"/>
    <w:rsid w:val="00664F47"/>
    <w:rsid w:val="0067029F"/>
    <w:rsid w:val="00670F57"/>
    <w:rsid w:val="00672539"/>
    <w:rsid w:val="0067387C"/>
    <w:rsid w:val="00674F7C"/>
    <w:rsid w:val="006753A1"/>
    <w:rsid w:val="00675452"/>
    <w:rsid w:val="0067644E"/>
    <w:rsid w:val="00676518"/>
    <w:rsid w:val="00676D51"/>
    <w:rsid w:val="0067720A"/>
    <w:rsid w:val="0068010F"/>
    <w:rsid w:val="00680F3F"/>
    <w:rsid w:val="0068359F"/>
    <w:rsid w:val="00683A4E"/>
    <w:rsid w:val="00685682"/>
    <w:rsid w:val="00686538"/>
    <w:rsid w:val="00686B70"/>
    <w:rsid w:val="00687AE9"/>
    <w:rsid w:val="00694EA1"/>
    <w:rsid w:val="0069583E"/>
    <w:rsid w:val="0069778F"/>
    <w:rsid w:val="006A2B28"/>
    <w:rsid w:val="006A4AC5"/>
    <w:rsid w:val="006A6700"/>
    <w:rsid w:val="006B40ED"/>
    <w:rsid w:val="006B5329"/>
    <w:rsid w:val="006B66DD"/>
    <w:rsid w:val="006C068D"/>
    <w:rsid w:val="006C1F72"/>
    <w:rsid w:val="006C39F6"/>
    <w:rsid w:val="006C561A"/>
    <w:rsid w:val="006C583D"/>
    <w:rsid w:val="006C7867"/>
    <w:rsid w:val="006D03A6"/>
    <w:rsid w:val="006D130B"/>
    <w:rsid w:val="006D2022"/>
    <w:rsid w:val="006E1D19"/>
    <w:rsid w:val="006E26A5"/>
    <w:rsid w:val="006E5C3C"/>
    <w:rsid w:val="006E79FA"/>
    <w:rsid w:val="006F0075"/>
    <w:rsid w:val="006F05B6"/>
    <w:rsid w:val="006F25E1"/>
    <w:rsid w:val="006F32CC"/>
    <w:rsid w:val="006F47F5"/>
    <w:rsid w:val="006F4ACE"/>
    <w:rsid w:val="006F4F6C"/>
    <w:rsid w:val="006F527F"/>
    <w:rsid w:val="006F600A"/>
    <w:rsid w:val="006F6DCB"/>
    <w:rsid w:val="0070312D"/>
    <w:rsid w:val="00703588"/>
    <w:rsid w:val="00704272"/>
    <w:rsid w:val="00704EA0"/>
    <w:rsid w:val="00706EA0"/>
    <w:rsid w:val="00707CA8"/>
    <w:rsid w:val="0071269F"/>
    <w:rsid w:val="00712C2B"/>
    <w:rsid w:val="00713174"/>
    <w:rsid w:val="007132B7"/>
    <w:rsid w:val="007139E7"/>
    <w:rsid w:val="00713AE8"/>
    <w:rsid w:val="007150AF"/>
    <w:rsid w:val="00715F91"/>
    <w:rsid w:val="00716241"/>
    <w:rsid w:val="007200AF"/>
    <w:rsid w:val="00721207"/>
    <w:rsid w:val="00723F3D"/>
    <w:rsid w:val="00724563"/>
    <w:rsid w:val="00725944"/>
    <w:rsid w:val="00726958"/>
    <w:rsid w:val="0073060D"/>
    <w:rsid w:val="00730AAF"/>
    <w:rsid w:val="00730E44"/>
    <w:rsid w:val="00732B0F"/>
    <w:rsid w:val="00732F4F"/>
    <w:rsid w:val="0073424A"/>
    <w:rsid w:val="007350B6"/>
    <w:rsid w:val="007352F5"/>
    <w:rsid w:val="0073535E"/>
    <w:rsid w:val="00737542"/>
    <w:rsid w:val="00737698"/>
    <w:rsid w:val="00743F5D"/>
    <w:rsid w:val="00744225"/>
    <w:rsid w:val="0074755B"/>
    <w:rsid w:val="00747CC9"/>
    <w:rsid w:val="007514C3"/>
    <w:rsid w:val="007539DA"/>
    <w:rsid w:val="00754596"/>
    <w:rsid w:val="00754982"/>
    <w:rsid w:val="00755067"/>
    <w:rsid w:val="0075521D"/>
    <w:rsid w:val="007557A2"/>
    <w:rsid w:val="00756CA5"/>
    <w:rsid w:val="00760700"/>
    <w:rsid w:val="00762DD6"/>
    <w:rsid w:val="00763F9C"/>
    <w:rsid w:val="00764670"/>
    <w:rsid w:val="00764B5E"/>
    <w:rsid w:val="00764E2D"/>
    <w:rsid w:val="00766C36"/>
    <w:rsid w:val="00767D97"/>
    <w:rsid w:val="00770132"/>
    <w:rsid w:val="00770246"/>
    <w:rsid w:val="00771126"/>
    <w:rsid w:val="00771444"/>
    <w:rsid w:val="00771AB1"/>
    <w:rsid w:val="00771FE1"/>
    <w:rsid w:val="007724D9"/>
    <w:rsid w:val="007730A6"/>
    <w:rsid w:val="007740DB"/>
    <w:rsid w:val="0077689A"/>
    <w:rsid w:val="00777BD4"/>
    <w:rsid w:val="007807A2"/>
    <w:rsid w:val="00780AA5"/>
    <w:rsid w:val="00780FC0"/>
    <w:rsid w:val="00781360"/>
    <w:rsid w:val="007818F8"/>
    <w:rsid w:val="00781E15"/>
    <w:rsid w:val="00782991"/>
    <w:rsid w:val="00784BD1"/>
    <w:rsid w:val="00785909"/>
    <w:rsid w:val="00786B4A"/>
    <w:rsid w:val="00786B66"/>
    <w:rsid w:val="00793684"/>
    <w:rsid w:val="0079535C"/>
    <w:rsid w:val="00796AC5"/>
    <w:rsid w:val="007A3451"/>
    <w:rsid w:val="007A41A5"/>
    <w:rsid w:val="007A4793"/>
    <w:rsid w:val="007A4A99"/>
    <w:rsid w:val="007A548C"/>
    <w:rsid w:val="007A76F7"/>
    <w:rsid w:val="007A7A1B"/>
    <w:rsid w:val="007B00A7"/>
    <w:rsid w:val="007B55E7"/>
    <w:rsid w:val="007B5AED"/>
    <w:rsid w:val="007B65F9"/>
    <w:rsid w:val="007B6EA6"/>
    <w:rsid w:val="007B7C21"/>
    <w:rsid w:val="007C06B1"/>
    <w:rsid w:val="007C1724"/>
    <w:rsid w:val="007C2893"/>
    <w:rsid w:val="007C2A3B"/>
    <w:rsid w:val="007C4472"/>
    <w:rsid w:val="007C6958"/>
    <w:rsid w:val="007C7242"/>
    <w:rsid w:val="007D0B93"/>
    <w:rsid w:val="007D2207"/>
    <w:rsid w:val="007D2443"/>
    <w:rsid w:val="007D3673"/>
    <w:rsid w:val="007D403C"/>
    <w:rsid w:val="007E2786"/>
    <w:rsid w:val="007E4991"/>
    <w:rsid w:val="007E73F7"/>
    <w:rsid w:val="007F0232"/>
    <w:rsid w:val="007F1C03"/>
    <w:rsid w:val="007F4E74"/>
    <w:rsid w:val="007F5A42"/>
    <w:rsid w:val="007F792F"/>
    <w:rsid w:val="00800EEB"/>
    <w:rsid w:val="008015A9"/>
    <w:rsid w:val="0080353D"/>
    <w:rsid w:val="008065BF"/>
    <w:rsid w:val="00806D92"/>
    <w:rsid w:val="00807BB2"/>
    <w:rsid w:val="00810D12"/>
    <w:rsid w:val="00814900"/>
    <w:rsid w:val="008166A5"/>
    <w:rsid w:val="00816E05"/>
    <w:rsid w:val="0082154E"/>
    <w:rsid w:val="00823782"/>
    <w:rsid w:val="00826A97"/>
    <w:rsid w:val="00827085"/>
    <w:rsid w:val="008350F5"/>
    <w:rsid w:val="0083694D"/>
    <w:rsid w:val="0083768C"/>
    <w:rsid w:val="0083787D"/>
    <w:rsid w:val="00840484"/>
    <w:rsid w:val="0084165C"/>
    <w:rsid w:val="0084610E"/>
    <w:rsid w:val="008466B1"/>
    <w:rsid w:val="00852D77"/>
    <w:rsid w:val="00853F42"/>
    <w:rsid w:val="008554EE"/>
    <w:rsid w:val="00856820"/>
    <w:rsid w:val="00860B65"/>
    <w:rsid w:val="00860C1A"/>
    <w:rsid w:val="00861551"/>
    <w:rsid w:val="00861D11"/>
    <w:rsid w:val="00863969"/>
    <w:rsid w:val="00863BB1"/>
    <w:rsid w:val="00864665"/>
    <w:rsid w:val="00864886"/>
    <w:rsid w:val="00864A4F"/>
    <w:rsid w:val="00865124"/>
    <w:rsid w:val="008658F1"/>
    <w:rsid w:val="0086679E"/>
    <w:rsid w:val="00867766"/>
    <w:rsid w:val="00870FC8"/>
    <w:rsid w:val="0087112C"/>
    <w:rsid w:val="0087176B"/>
    <w:rsid w:val="00872655"/>
    <w:rsid w:val="0087422F"/>
    <w:rsid w:val="008747E0"/>
    <w:rsid w:val="0087504E"/>
    <w:rsid w:val="00875CEF"/>
    <w:rsid w:val="00875E92"/>
    <w:rsid w:val="0087668A"/>
    <w:rsid w:val="00882B38"/>
    <w:rsid w:val="00882DF1"/>
    <w:rsid w:val="00882F72"/>
    <w:rsid w:val="00883138"/>
    <w:rsid w:val="00885BF8"/>
    <w:rsid w:val="00886087"/>
    <w:rsid w:val="008866EB"/>
    <w:rsid w:val="00890B54"/>
    <w:rsid w:val="008918B7"/>
    <w:rsid w:val="0089478F"/>
    <w:rsid w:val="008947A1"/>
    <w:rsid w:val="00894E56"/>
    <w:rsid w:val="0089673D"/>
    <w:rsid w:val="00896E02"/>
    <w:rsid w:val="00897785"/>
    <w:rsid w:val="008A0DF5"/>
    <w:rsid w:val="008A1268"/>
    <w:rsid w:val="008A21B2"/>
    <w:rsid w:val="008A2240"/>
    <w:rsid w:val="008A5F20"/>
    <w:rsid w:val="008A6DCD"/>
    <w:rsid w:val="008A77C5"/>
    <w:rsid w:val="008B0F9B"/>
    <w:rsid w:val="008B0FE0"/>
    <w:rsid w:val="008B3A4F"/>
    <w:rsid w:val="008B53AC"/>
    <w:rsid w:val="008B7FD5"/>
    <w:rsid w:val="008C5FA3"/>
    <w:rsid w:val="008C7053"/>
    <w:rsid w:val="008C742C"/>
    <w:rsid w:val="008C768F"/>
    <w:rsid w:val="008D047B"/>
    <w:rsid w:val="008D3C00"/>
    <w:rsid w:val="008D5275"/>
    <w:rsid w:val="008D72F6"/>
    <w:rsid w:val="008E10B7"/>
    <w:rsid w:val="008E17B2"/>
    <w:rsid w:val="008E1CBB"/>
    <w:rsid w:val="008E2339"/>
    <w:rsid w:val="008E2E66"/>
    <w:rsid w:val="008E3100"/>
    <w:rsid w:val="008E65B9"/>
    <w:rsid w:val="008F4280"/>
    <w:rsid w:val="008F43CD"/>
    <w:rsid w:val="008F6431"/>
    <w:rsid w:val="009041FE"/>
    <w:rsid w:val="00905E67"/>
    <w:rsid w:val="00906104"/>
    <w:rsid w:val="00910167"/>
    <w:rsid w:val="0091071F"/>
    <w:rsid w:val="00916F08"/>
    <w:rsid w:val="00921409"/>
    <w:rsid w:val="00921BFC"/>
    <w:rsid w:val="00921E32"/>
    <w:rsid w:val="00921F40"/>
    <w:rsid w:val="0092261D"/>
    <w:rsid w:val="009227C7"/>
    <w:rsid w:val="00922EB4"/>
    <w:rsid w:val="0092719B"/>
    <w:rsid w:val="009309F7"/>
    <w:rsid w:val="009315BD"/>
    <w:rsid w:val="00931FAB"/>
    <w:rsid w:val="00932B0E"/>
    <w:rsid w:val="00937E75"/>
    <w:rsid w:val="009409F8"/>
    <w:rsid w:val="00943933"/>
    <w:rsid w:val="00943A8C"/>
    <w:rsid w:val="0094478C"/>
    <w:rsid w:val="00950626"/>
    <w:rsid w:val="009513CD"/>
    <w:rsid w:val="00951582"/>
    <w:rsid w:val="00952F5E"/>
    <w:rsid w:val="00953BD8"/>
    <w:rsid w:val="00953EFA"/>
    <w:rsid w:val="00954E51"/>
    <w:rsid w:val="00955CDF"/>
    <w:rsid w:val="00960D02"/>
    <w:rsid w:val="009622F1"/>
    <w:rsid w:val="00964C78"/>
    <w:rsid w:val="0096603E"/>
    <w:rsid w:val="0096635F"/>
    <w:rsid w:val="00974DCD"/>
    <w:rsid w:val="00975AF1"/>
    <w:rsid w:val="00976DFD"/>
    <w:rsid w:val="00977201"/>
    <w:rsid w:val="00980C23"/>
    <w:rsid w:val="00980EA7"/>
    <w:rsid w:val="00981C70"/>
    <w:rsid w:val="00982E93"/>
    <w:rsid w:val="009853BA"/>
    <w:rsid w:val="00985541"/>
    <w:rsid w:val="00985BD7"/>
    <w:rsid w:val="00985CDA"/>
    <w:rsid w:val="0099013C"/>
    <w:rsid w:val="00990C3E"/>
    <w:rsid w:val="00991979"/>
    <w:rsid w:val="00992FE9"/>
    <w:rsid w:val="00993DCC"/>
    <w:rsid w:val="009978FD"/>
    <w:rsid w:val="00997AC0"/>
    <w:rsid w:val="009A0C92"/>
    <w:rsid w:val="009A2748"/>
    <w:rsid w:val="009A3CCE"/>
    <w:rsid w:val="009A457D"/>
    <w:rsid w:val="009A5B78"/>
    <w:rsid w:val="009A6258"/>
    <w:rsid w:val="009B0B19"/>
    <w:rsid w:val="009B2C61"/>
    <w:rsid w:val="009B46EC"/>
    <w:rsid w:val="009B49B2"/>
    <w:rsid w:val="009B5632"/>
    <w:rsid w:val="009B79A1"/>
    <w:rsid w:val="009C1096"/>
    <w:rsid w:val="009C2E5C"/>
    <w:rsid w:val="009C4EE9"/>
    <w:rsid w:val="009C5594"/>
    <w:rsid w:val="009C5E2D"/>
    <w:rsid w:val="009C636D"/>
    <w:rsid w:val="009C7737"/>
    <w:rsid w:val="009D020B"/>
    <w:rsid w:val="009D2889"/>
    <w:rsid w:val="009D2DAC"/>
    <w:rsid w:val="009D3449"/>
    <w:rsid w:val="009D4ADE"/>
    <w:rsid w:val="009D52E8"/>
    <w:rsid w:val="009D569B"/>
    <w:rsid w:val="009D5918"/>
    <w:rsid w:val="009D5A94"/>
    <w:rsid w:val="009D62E1"/>
    <w:rsid w:val="009D655D"/>
    <w:rsid w:val="009E05C5"/>
    <w:rsid w:val="009E0C1A"/>
    <w:rsid w:val="009E18C6"/>
    <w:rsid w:val="009E3731"/>
    <w:rsid w:val="009E3E8B"/>
    <w:rsid w:val="009E6304"/>
    <w:rsid w:val="009E686F"/>
    <w:rsid w:val="009E72F1"/>
    <w:rsid w:val="009F152E"/>
    <w:rsid w:val="009F1747"/>
    <w:rsid w:val="009F1DA4"/>
    <w:rsid w:val="009F3936"/>
    <w:rsid w:val="009F4702"/>
    <w:rsid w:val="009F5DDE"/>
    <w:rsid w:val="009F7A9D"/>
    <w:rsid w:val="00A017F4"/>
    <w:rsid w:val="00A01B8A"/>
    <w:rsid w:val="00A0224F"/>
    <w:rsid w:val="00A0269D"/>
    <w:rsid w:val="00A06000"/>
    <w:rsid w:val="00A06A32"/>
    <w:rsid w:val="00A07EAB"/>
    <w:rsid w:val="00A113B0"/>
    <w:rsid w:val="00A11476"/>
    <w:rsid w:val="00A12C0A"/>
    <w:rsid w:val="00A13DA0"/>
    <w:rsid w:val="00A140BF"/>
    <w:rsid w:val="00A1432C"/>
    <w:rsid w:val="00A14415"/>
    <w:rsid w:val="00A2037B"/>
    <w:rsid w:val="00A21B4B"/>
    <w:rsid w:val="00A23B4C"/>
    <w:rsid w:val="00A2404F"/>
    <w:rsid w:val="00A242A0"/>
    <w:rsid w:val="00A26969"/>
    <w:rsid w:val="00A30C28"/>
    <w:rsid w:val="00A30D62"/>
    <w:rsid w:val="00A30EB5"/>
    <w:rsid w:val="00A3300C"/>
    <w:rsid w:val="00A3350A"/>
    <w:rsid w:val="00A35C9B"/>
    <w:rsid w:val="00A3605D"/>
    <w:rsid w:val="00A41C4A"/>
    <w:rsid w:val="00A4363B"/>
    <w:rsid w:val="00A44E29"/>
    <w:rsid w:val="00A473CF"/>
    <w:rsid w:val="00A50154"/>
    <w:rsid w:val="00A51416"/>
    <w:rsid w:val="00A5513D"/>
    <w:rsid w:val="00A5761B"/>
    <w:rsid w:val="00A600AB"/>
    <w:rsid w:val="00A608A3"/>
    <w:rsid w:val="00A6145D"/>
    <w:rsid w:val="00A61555"/>
    <w:rsid w:val="00A63A58"/>
    <w:rsid w:val="00A64935"/>
    <w:rsid w:val="00A65CF4"/>
    <w:rsid w:val="00A7053D"/>
    <w:rsid w:val="00A70DB8"/>
    <w:rsid w:val="00A71829"/>
    <w:rsid w:val="00A718BD"/>
    <w:rsid w:val="00A72482"/>
    <w:rsid w:val="00A77542"/>
    <w:rsid w:val="00A77B37"/>
    <w:rsid w:val="00A80E62"/>
    <w:rsid w:val="00A8449A"/>
    <w:rsid w:val="00A84882"/>
    <w:rsid w:val="00A86A05"/>
    <w:rsid w:val="00A87990"/>
    <w:rsid w:val="00A90A7F"/>
    <w:rsid w:val="00A91572"/>
    <w:rsid w:val="00A9271A"/>
    <w:rsid w:val="00A96539"/>
    <w:rsid w:val="00A96D0C"/>
    <w:rsid w:val="00A9719A"/>
    <w:rsid w:val="00AA1DC1"/>
    <w:rsid w:val="00AA53BE"/>
    <w:rsid w:val="00AA7FDA"/>
    <w:rsid w:val="00AB03B9"/>
    <w:rsid w:val="00AB0CBD"/>
    <w:rsid w:val="00AB231B"/>
    <w:rsid w:val="00AB2C64"/>
    <w:rsid w:val="00AB5C76"/>
    <w:rsid w:val="00AB6529"/>
    <w:rsid w:val="00AB6D43"/>
    <w:rsid w:val="00AC0127"/>
    <w:rsid w:val="00AC1626"/>
    <w:rsid w:val="00AC4650"/>
    <w:rsid w:val="00AC5303"/>
    <w:rsid w:val="00AC6F0A"/>
    <w:rsid w:val="00AD02AF"/>
    <w:rsid w:val="00AD35F5"/>
    <w:rsid w:val="00AD74BB"/>
    <w:rsid w:val="00AD782E"/>
    <w:rsid w:val="00AD7E7B"/>
    <w:rsid w:val="00AE12EA"/>
    <w:rsid w:val="00AE19C8"/>
    <w:rsid w:val="00AE2381"/>
    <w:rsid w:val="00AE4890"/>
    <w:rsid w:val="00AE74C2"/>
    <w:rsid w:val="00AF207F"/>
    <w:rsid w:val="00AF242C"/>
    <w:rsid w:val="00AF32A5"/>
    <w:rsid w:val="00AF6622"/>
    <w:rsid w:val="00AF735A"/>
    <w:rsid w:val="00B00391"/>
    <w:rsid w:val="00B003D3"/>
    <w:rsid w:val="00B01636"/>
    <w:rsid w:val="00B01CD5"/>
    <w:rsid w:val="00B021E9"/>
    <w:rsid w:val="00B025C2"/>
    <w:rsid w:val="00B04C16"/>
    <w:rsid w:val="00B04E9F"/>
    <w:rsid w:val="00B0604E"/>
    <w:rsid w:val="00B06C2A"/>
    <w:rsid w:val="00B104A4"/>
    <w:rsid w:val="00B132FC"/>
    <w:rsid w:val="00B1388A"/>
    <w:rsid w:val="00B21E44"/>
    <w:rsid w:val="00B22114"/>
    <w:rsid w:val="00B23F16"/>
    <w:rsid w:val="00B24B2B"/>
    <w:rsid w:val="00B25FA0"/>
    <w:rsid w:val="00B273A1"/>
    <w:rsid w:val="00B27498"/>
    <w:rsid w:val="00B30EF7"/>
    <w:rsid w:val="00B36B3B"/>
    <w:rsid w:val="00B37F07"/>
    <w:rsid w:val="00B406CA"/>
    <w:rsid w:val="00B409C7"/>
    <w:rsid w:val="00B42FE0"/>
    <w:rsid w:val="00B437DB"/>
    <w:rsid w:val="00B46687"/>
    <w:rsid w:val="00B46746"/>
    <w:rsid w:val="00B47931"/>
    <w:rsid w:val="00B502FA"/>
    <w:rsid w:val="00B51647"/>
    <w:rsid w:val="00B51751"/>
    <w:rsid w:val="00B54E39"/>
    <w:rsid w:val="00B56DD6"/>
    <w:rsid w:val="00B576C0"/>
    <w:rsid w:val="00B60D96"/>
    <w:rsid w:val="00B61188"/>
    <w:rsid w:val="00B6408A"/>
    <w:rsid w:val="00B65468"/>
    <w:rsid w:val="00B65562"/>
    <w:rsid w:val="00B65965"/>
    <w:rsid w:val="00B672F3"/>
    <w:rsid w:val="00B703DF"/>
    <w:rsid w:val="00B7063A"/>
    <w:rsid w:val="00B7174E"/>
    <w:rsid w:val="00B7514C"/>
    <w:rsid w:val="00B8060A"/>
    <w:rsid w:val="00B82E91"/>
    <w:rsid w:val="00B83239"/>
    <w:rsid w:val="00B838FD"/>
    <w:rsid w:val="00B83D28"/>
    <w:rsid w:val="00B83D40"/>
    <w:rsid w:val="00B83EBD"/>
    <w:rsid w:val="00B856EA"/>
    <w:rsid w:val="00B86C48"/>
    <w:rsid w:val="00B91B37"/>
    <w:rsid w:val="00B92C50"/>
    <w:rsid w:val="00B938D0"/>
    <w:rsid w:val="00B93A66"/>
    <w:rsid w:val="00B951F9"/>
    <w:rsid w:val="00B97BF3"/>
    <w:rsid w:val="00B97E97"/>
    <w:rsid w:val="00B97FF7"/>
    <w:rsid w:val="00BA0134"/>
    <w:rsid w:val="00BA17D1"/>
    <w:rsid w:val="00BA2A56"/>
    <w:rsid w:val="00BA3A67"/>
    <w:rsid w:val="00BA43D7"/>
    <w:rsid w:val="00BA7C1A"/>
    <w:rsid w:val="00BB1377"/>
    <w:rsid w:val="00BB137B"/>
    <w:rsid w:val="00BB2DF1"/>
    <w:rsid w:val="00BB2FBD"/>
    <w:rsid w:val="00BB3A43"/>
    <w:rsid w:val="00BB3D1E"/>
    <w:rsid w:val="00BB53A3"/>
    <w:rsid w:val="00BB58AB"/>
    <w:rsid w:val="00BB67E0"/>
    <w:rsid w:val="00BB792D"/>
    <w:rsid w:val="00BC112D"/>
    <w:rsid w:val="00BC4CC7"/>
    <w:rsid w:val="00BC64E3"/>
    <w:rsid w:val="00BC6A68"/>
    <w:rsid w:val="00BD2A13"/>
    <w:rsid w:val="00BD528D"/>
    <w:rsid w:val="00BD5555"/>
    <w:rsid w:val="00BD58C9"/>
    <w:rsid w:val="00BD7D62"/>
    <w:rsid w:val="00BD7E20"/>
    <w:rsid w:val="00BE09B4"/>
    <w:rsid w:val="00BE1656"/>
    <w:rsid w:val="00BE2B67"/>
    <w:rsid w:val="00BE3843"/>
    <w:rsid w:val="00BE4646"/>
    <w:rsid w:val="00BE4D64"/>
    <w:rsid w:val="00BE560B"/>
    <w:rsid w:val="00BE5711"/>
    <w:rsid w:val="00BE5A8D"/>
    <w:rsid w:val="00BE5CE6"/>
    <w:rsid w:val="00BF2D39"/>
    <w:rsid w:val="00BF44B4"/>
    <w:rsid w:val="00BF5AA2"/>
    <w:rsid w:val="00C05617"/>
    <w:rsid w:val="00C07B58"/>
    <w:rsid w:val="00C11539"/>
    <w:rsid w:val="00C12D02"/>
    <w:rsid w:val="00C14164"/>
    <w:rsid w:val="00C1511D"/>
    <w:rsid w:val="00C1612F"/>
    <w:rsid w:val="00C168DD"/>
    <w:rsid w:val="00C20FE5"/>
    <w:rsid w:val="00C21566"/>
    <w:rsid w:val="00C23014"/>
    <w:rsid w:val="00C2538A"/>
    <w:rsid w:val="00C25855"/>
    <w:rsid w:val="00C30858"/>
    <w:rsid w:val="00C3259F"/>
    <w:rsid w:val="00C3321D"/>
    <w:rsid w:val="00C33639"/>
    <w:rsid w:val="00C33861"/>
    <w:rsid w:val="00C33A1B"/>
    <w:rsid w:val="00C375FD"/>
    <w:rsid w:val="00C3770F"/>
    <w:rsid w:val="00C40837"/>
    <w:rsid w:val="00C42FF5"/>
    <w:rsid w:val="00C436F9"/>
    <w:rsid w:val="00C43A2A"/>
    <w:rsid w:val="00C45A4A"/>
    <w:rsid w:val="00C45CE9"/>
    <w:rsid w:val="00C50933"/>
    <w:rsid w:val="00C50C52"/>
    <w:rsid w:val="00C50EF3"/>
    <w:rsid w:val="00C52061"/>
    <w:rsid w:val="00C53786"/>
    <w:rsid w:val="00C55E4A"/>
    <w:rsid w:val="00C61281"/>
    <w:rsid w:val="00C613BF"/>
    <w:rsid w:val="00C6215D"/>
    <w:rsid w:val="00C64677"/>
    <w:rsid w:val="00C657A3"/>
    <w:rsid w:val="00C6774F"/>
    <w:rsid w:val="00C703A4"/>
    <w:rsid w:val="00C718F7"/>
    <w:rsid w:val="00C73B39"/>
    <w:rsid w:val="00C75E5C"/>
    <w:rsid w:val="00C8284F"/>
    <w:rsid w:val="00C82997"/>
    <w:rsid w:val="00C82E11"/>
    <w:rsid w:val="00C83B8C"/>
    <w:rsid w:val="00C86C0D"/>
    <w:rsid w:val="00C87873"/>
    <w:rsid w:val="00C92464"/>
    <w:rsid w:val="00C925C1"/>
    <w:rsid w:val="00C92E76"/>
    <w:rsid w:val="00C93903"/>
    <w:rsid w:val="00C95D51"/>
    <w:rsid w:val="00CA14A7"/>
    <w:rsid w:val="00CA7863"/>
    <w:rsid w:val="00CA7DC3"/>
    <w:rsid w:val="00CB0467"/>
    <w:rsid w:val="00CB0B16"/>
    <w:rsid w:val="00CB0CDC"/>
    <w:rsid w:val="00CB36B1"/>
    <w:rsid w:val="00CB4174"/>
    <w:rsid w:val="00CB514C"/>
    <w:rsid w:val="00CB5B33"/>
    <w:rsid w:val="00CC44F1"/>
    <w:rsid w:val="00CC7E76"/>
    <w:rsid w:val="00CD0A4D"/>
    <w:rsid w:val="00CD1B07"/>
    <w:rsid w:val="00CE01CA"/>
    <w:rsid w:val="00CE2C5D"/>
    <w:rsid w:val="00CE3A4D"/>
    <w:rsid w:val="00CE3AEC"/>
    <w:rsid w:val="00CE4E14"/>
    <w:rsid w:val="00CE664B"/>
    <w:rsid w:val="00CE6CA3"/>
    <w:rsid w:val="00CF0395"/>
    <w:rsid w:val="00CF0494"/>
    <w:rsid w:val="00CF08F2"/>
    <w:rsid w:val="00CF1D73"/>
    <w:rsid w:val="00CF6A27"/>
    <w:rsid w:val="00D00181"/>
    <w:rsid w:val="00D0158D"/>
    <w:rsid w:val="00D01E94"/>
    <w:rsid w:val="00D0205B"/>
    <w:rsid w:val="00D0277E"/>
    <w:rsid w:val="00D02971"/>
    <w:rsid w:val="00D04755"/>
    <w:rsid w:val="00D055FB"/>
    <w:rsid w:val="00D0629D"/>
    <w:rsid w:val="00D12199"/>
    <w:rsid w:val="00D1247E"/>
    <w:rsid w:val="00D12F16"/>
    <w:rsid w:val="00D13832"/>
    <w:rsid w:val="00D13B35"/>
    <w:rsid w:val="00D14D56"/>
    <w:rsid w:val="00D16435"/>
    <w:rsid w:val="00D16834"/>
    <w:rsid w:val="00D174F7"/>
    <w:rsid w:val="00D2035B"/>
    <w:rsid w:val="00D25E5D"/>
    <w:rsid w:val="00D27C1B"/>
    <w:rsid w:val="00D3073A"/>
    <w:rsid w:val="00D307A1"/>
    <w:rsid w:val="00D309B7"/>
    <w:rsid w:val="00D32305"/>
    <w:rsid w:val="00D32B4D"/>
    <w:rsid w:val="00D35F2F"/>
    <w:rsid w:val="00D37367"/>
    <w:rsid w:val="00D403DD"/>
    <w:rsid w:val="00D40F4E"/>
    <w:rsid w:val="00D43EC7"/>
    <w:rsid w:val="00D456ED"/>
    <w:rsid w:val="00D459EF"/>
    <w:rsid w:val="00D462A8"/>
    <w:rsid w:val="00D470F4"/>
    <w:rsid w:val="00D50AD4"/>
    <w:rsid w:val="00D53F47"/>
    <w:rsid w:val="00D57483"/>
    <w:rsid w:val="00D578A3"/>
    <w:rsid w:val="00D61644"/>
    <w:rsid w:val="00D634F4"/>
    <w:rsid w:val="00D6406C"/>
    <w:rsid w:val="00D647F1"/>
    <w:rsid w:val="00D65A59"/>
    <w:rsid w:val="00D67BDE"/>
    <w:rsid w:val="00D67CB3"/>
    <w:rsid w:val="00D70A17"/>
    <w:rsid w:val="00D73B5B"/>
    <w:rsid w:val="00D74DF1"/>
    <w:rsid w:val="00D75835"/>
    <w:rsid w:val="00D758B8"/>
    <w:rsid w:val="00D75F33"/>
    <w:rsid w:val="00D77B06"/>
    <w:rsid w:val="00D801B0"/>
    <w:rsid w:val="00D82227"/>
    <w:rsid w:val="00D8324C"/>
    <w:rsid w:val="00D83A96"/>
    <w:rsid w:val="00D843BD"/>
    <w:rsid w:val="00D9182E"/>
    <w:rsid w:val="00D91DFA"/>
    <w:rsid w:val="00D93098"/>
    <w:rsid w:val="00D9440F"/>
    <w:rsid w:val="00D9644B"/>
    <w:rsid w:val="00D975DF"/>
    <w:rsid w:val="00D97BE6"/>
    <w:rsid w:val="00DA00A0"/>
    <w:rsid w:val="00DA0FD4"/>
    <w:rsid w:val="00DA1B19"/>
    <w:rsid w:val="00DA2F5D"/>
    <w:rsid w:val="00DA4057"/>
    <w:rsid w:val="00DA478A"/>
    <w:rsid w:val="00DA4805"/>
    <w:rsid w:val="00DA4A87"/>
    <w:rsid w:val="00DA65F0"/>
    <w:rsid w:val="00DA78ED"/>
    <w:rsid w:val="00DB01FA"/>
    <w:rsid w:val="00DB1155"/>
    <w:rsid w:val="00DB2F5E"/>
    <w:rsid w:val="00DB3464"/>
    <w:rsid w:val="00DC0913"/>
    <w:rsid w:val="00DC1BCD"/>
    <w:rsid w:val="00DC2637"/>
    <w:rsid w:val="00DC4EB6"/>
    <w:rsid w:val="00DC7C51"/>
    <w:rsid w:val="00DD0FB0"/>
    <w:rsid w:val="00DD5275"/>
    <w:rsid w:val="00DD7DEA"/>
    <w:rsid w:val="00DE00CE"/>
    <w:rsid w:val="00DE0E92"/>
    <w:rsid w:val="00DE0F29"/>
    <w:rsid w:val="00DE196A"/>
    <w:rsid w:val="00DE1DC5"/>
    <w:rsid w:val="00DE38AB"/>
    <w:rsid w:val="00DE39A9"/>
    <w:rsid w:val="00DE4A44"/>
    <w:rsid w:val="00DE5298"/>
    <w:rsid w:val="00DE7156"/>
    <w:rsid w:val="00DE7A34"/>
    <w:rsid w:val="00DF5764"/>
    <w:rsid w:val="00DF649F"/>
    <w:rsid w:val="00DF6649"/>
    <w:rsid w:val="00DF69F5"/>
    <w:rsid w:val="00E00508"/>
    <w:rsid w:val="00E0079B"/>
    <w:rsid w:val="00E0113A"/>
    <w:rsid w:val="00E05D24"/>
    <w:rsid w:val="00E062D1"/>
    <w:rsid w:val="00E07131"/>
    <w:rsid w:val="00E11A9F"/>
    <w:rsid w:val="00E12719"/>
    <w:rsid w:val="00E130ED"/>
    <w:rsid w:val="00E1311F"/>
    <w:rsid w:val="00E13154"/>
    <w:rsid w:val="00E177E5"/>
    <w:rsid w:val="00E22A8F"/>
    <w:rsid w:val="00E240DA"/>
    <w:rsid w:val="00E24593"/>
    <w:rsid w:val="00E24955"/>
    <w:rsid w:val="00E26AC7"/>
    <w:rsid w:val="00E3043D"/>
    <w:rsid w:val="00E309B5"/>
    <w:rsid w:val="00E31199"/>
    <w:rsid w:val="00E31B90"/>
    <w:rsid w:val="00E332DF"/>
    <w:rsid w:val="00E334D0"/>
    <w:rsid w:val="00E33D7E"/>
    <w:rsid w:val="00E3450D"/>
    <w:rsid w:val="00E35074"/>
    <w:rsid w:val="00E35450"/>
    <w:rsid w:val="00E407BC"/>
    <w:rsid w:val="00E40BE8"/>
    <w:rsid w:val="00E411A3"/>
    <w:rsid w:val="00E419EF"/>
    <w:rsid w:val="00E44E0F"/>
    <w:rsid w:val="00E47BE2"/>
    <w:rsid w:val="00E501F6"/>
    <w:rsid w:val="00E50882"/>
    <w:rsid w:val="00E51049"/>
    <w:rsid w:val="00E5308A"/>
    <w:rsid w:val="00E5344E"/>
    <w:rsid w:val="00E53729"/>
    <w:rsid w:val="00E555B8"/>
    <w:rsid w:val="00E57305"/>
    <w:rsid w:val="00E57983"/>
    <w:rsid w:val="00E66048"/>
    <w:rsid w:val="00E66080"/>
    <w:rsid w:val="00E715FB"/>
    <w:rsid w:val="00E71E2E"/>
    <w:rsid w:val="00E72159"/>
    <w:rsid w:val="00E7289A"/>
    <w:rsid w:val="00E7292C"/>
    <w:rsid w:val="00E7306A"/>
    <w:rsid w:val="00E749B2"/>
    <w:rsid w:val="00E74F07"/>
    <w:rsid w:val="00E7568F"/>
    <w:rsid w:val="00E757EE"/>
    <w:rsid w:val="00E77FFB"/>
    <w:rsid w:val="00E82132"/>
    <w:rsid w:val="00E832B9"/>
    <w:rsid w:val="00E8387A"/>
    <w:rsid w:val="00E85647"/>
    <w:rsid w:val="00E952B7"/>
    <w:rsid w:val="00E95A78"/>
    <w:rsid w:val="00E97BD2"/>
    <w:rsid w:val="00EA1BAC"/>
    <w:rsid w:val="00EA1BDC"/>
    <w:rsid w:val="00EA1FCA"/>
    <w:rsid w:val="00EA2673"/>
    <w:rsid w:val="00EA346B"/>
    <w:rsid w:val="00EA5763"/>
    <w:rsid w:val="00EA7F5F"/>
    <w:rsid w:val="00EB1898"/>
    <w:rsid w:val="00EB5163"/>
    <w:rsid w:val="00EB5C52"/>
    <w:rsid w:val="00EB648A"/>
    <w:rsid w:val="00EB6BFB"/>
    <w:rsid w:val="00EC0806"/>
    <w:rsid w:val="00EC1758"/>
    <w:rsid w:val="00EC3D70"/>
    <w:rsid w:val="00EC43D3"/>
    <w:rsid w:val="00EC7156"/>
    <w:rsid w:val="00EC7715"/>
    <w:rsid w:val="00EC7E28"/>
    <w:rsid w:val="00ED0BC8"/>
    <w:rsid w:val="00ED2E32"/>
    <w:rsid w:val="00ED43C6"/>
    <w:rsid w:val="00ED63C6"/>
    <w:rsid w:val="00ED6ADD"/>
    <w:rsid w:val="00ED6DE8"/>
    <w:rsid w:val="00ED6F5D"/>
    <w:rsid w:val="00EE015B"/>
    <w:rsid w:val="00EE141A"/>
    <w:rsid w:val="00EE1CC3"/>
    <w:rsid w:val="00EE46D8"/>
    <w:rsid w:val="00EE56A1"/>
    <w:rsid w:val="00EF06C9"/>
    <w:rsid w:val="00EF19DA"/>
    <w:rsid w:val="00EF1D17"/>
    <w:rsid w:val="00EF3E49"/>
    <w:rsid w:val="00EF4DB7"/>
    <w:rsid w:val="00EF5117"/>
    <w:rsid w:val="00EF5D44"/>
    <w:rsid w:val="00EF656E"/>
    <w:rsid w:val="00EF68A6"/>
    <w:rsid w:val="00EF71AD"/>
    <w:rsid w:val="00EF73B9"/>
    <w:rsid w:val="00F023A2"/>
    <w:rsid w:val="00F03B48"/>
    <w:rsid w:val="00F04185"/>
    <w:rsid w:val="00F04864"/>
    <w:rsid w:val="00F049AC"/>
    <w:rsid w:val="00F052B5"/>
    <w:rsid w:val="00F0634C"/>
    <w:rsid w:val="00F11103"/>
    <w:rsid w:val="00F11252"/>
    <w:rsid w:val="00F12B88"/>
    <w:rsid w:val="00F155A9"/>
    <w:rsid w:val="00F15983"/>
    <w:rsid w:val="00F17B9F"/>
    <w:rsid w:val="00F22DB8"/>
    <w:rsid w:val="00F2340F"/>
    <w:rsid w:val="00F242E0"/>
    <w:rsid w:val="00F24363"/>
    <w:rsid w:val="00F24516"/>
    <w:rsid w:val="00F256DD"/>
    <w:rsid w:val="00F27A23"/>
    <w:rsid w:val="00F27B20"/>
    <w:rsid w:val="00F27FAE"/>
    <w:rsid w:val="00F31037"/>
    <w:rsid w:val="00F3111B"/>
    <w:rsid w:val="00F314E4"/>
    <w:rsid w:val="00F315FE"/>
    <w:rsid w:val="00F326FE"/>
    <w:rsid w:val="00F327FC"/>
    <w:rsid w:val="00F3317E"/>
    <w:rsid w:val="00F33A65"/>
    <w:rsid w:val="00F34292"/>
    <w:rsid w:val="00F35AB2"/>
    <w:rsid w:val="00F35AC3"/>
    <w:rsid w:val="00F36C4A"/>
    <w:rsid w:val="00F42F93"/>
    <w:rsid w:val="00F45107"/>
    <w:rsid w:val="00F45820"/>
    <w:rsid w:val="00F45E62"/>
    <w:rsid w:val="00F46D81"/>
    <w:rsid w:val="00F472F6"/>
    <w:rsid w:val="00F50825"/>
    <w:rsid w:val="00F50A12"/>
    <w:rsid w:val="00F53283"/>
    <w:rsid w:val="00F544BC"/>
    <w:rsid w:val="00F54A71"/>
    <w:rsid w:val="00F5679A"/>
    <w:rsid w:val="00F56A34"/>
    <w:rsid w:val="00F62B96"/>
    <w:rsid w:val="00F63D92"/>
    <w:rsid w:val="00F64A48"/>
    <w:rsid w:val="00F660C5"/>
    <w:rsid w:val="00F666D2"/>
    <w:rsid w:val="00F67CC2"/>
    <w:rsid w:val="00F7212D"/>
    <w:rsid w:val="00F721DC"/>
    <w:rsid w:val="00F72904"/>
    <w:rsid w:val="00F72D13"/>
    <w:rsid w:val="00F765C2"/>
    <w:rsid w:val="00F76C06"/>
    <w:rsid w:val="00F844E2"/>
    <w:rsid w:val="00F849F7"/>
    <w:rsid w:val="00F87B6C"/>
    <w:rsid w:val="00F901BA"/>
    <w:rsid w:val="00F921CC"/>
    <w:rsid w:val="00F959D8"/>
    <w:rsid w:val="00F95D04"/>
    <w:rsid w:val="00F96402"/>
    <w:rsid w:val="00F97C7E"/>
    <w:rsid w:val="00FA3E96"/>
    <w:rsid w:val="00FA4B11"/>
    <w:rsid w:val="00FA5924"/>
    <w:rsid w:val="00FB1DED"/>
    <w:rsid w:val="00FB31C8"/>
    <w:rsid w:val="00FB4D0E"/>
    <w:rsid w:val="00FB55B2"/>
    <w:rsid w:val="00FB5D85"/>
    <w:rsid w:val="00FB64F4"/>
    <w:rsid w:val="00FB7958"/>
    <w:rsid w:val="00FB7AB1"/>
    <w:rsid w:val="00FB7F33"/>
    <w:rsid w:val="00FC3214"/>
    <w:rsid w:val="00FC3ECB"/>
    <w:rsid w:val="00FC53B3"/>
    <w:rsid w:val="00FC5A80"/>
    <w:rsid w:val="00FC6AF0"/>
    <w:rsid w:val="00FC6F66"/>
    <w:rsid w:val="00FC7344"/>
    <w:rsid w:val="00FD000E"/>
    <w:rsid w:val="00FD27CC"/>
    <w:rsid w:val="00FD2A7C"/>
    <w:rsid w:val="00FD2C5F"/>
    <w:rsid w:val="00FD306D"/>
    <w:rsid w:val="00FD36D3"/>
    <w:rsid w:val="00FD3A45"/>
    <w:rsid w:val="00FD3B69"/>
    <w:rsid w:val="00FD4884"/>
    <w:rsid w:val="00FD7B93"/>
    <w:rsid w:val="00FD7D9D"/>
    <w:rsid w:val="00FE1422"/>
    <w:rsid w:val="00FE36E8"/>
    <w:rsid w:val="00FE381D"/>
    <w:rsid w:val="00FE433C"/>
    <w:rsid w:val="00FE5FEC"/>
    <w:rsid w:val="00FE7675"/>
    <w:rsid w:val="00FE7A73"/>
    <w:rsid w:val="00FE7D45"/>
    <w:rsid w:val="00FF14E1"/>
    <w:rsid w:val="00FF2546"/>
    <w:rsid w:val="00FF4251"/>
    <w:rsid w:val="00FF47AF"/>
    <w:rsid w:val="00FF640D"/>
    <w:rsid w:val="00FF7025"/>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59480F0"/>
  <w15:chartTrackingRefBased/>
  <w15:docId w15:val="{58405073-84D9-443B-B861-2E903938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List" w:qFormat="1"/>
    <w:lsdException w:name="List Number" w:qFormat="1"/>
    <w:lsdException w:name="List 2" w:qFormat="1"/>
    <w:lsdException w:name="List Number 2"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2D"/>
    <w:rPr>
      <w:rFonts w:ascii="Arial" w:hAnsi="Arial"/>
    </w:rPr>
  </w:style>
  <w:style w:type="paragraph" w:styleId="Heading1">
    <w:name w:val="heading 1"/>
    <w:next w:val="Bodycopy"/>
    <w:link w:val="Heading1Char"/>
    <w:autoRedefine/>
    <w:qFormat/>
    <w:rsid w:val="003E1CD6"/>
    <w:pPr>
      <w:pageBreakBefore/>
      <w:numPr>
        <w:numId w:val="13"/>
      </w:numPr>
      <w:pBdr>
        <w:bottom w:val="single" w:sz="4" w:space="1" w:color="auto"/>
      </w:pBdr>
      <w:spacing w:before="120" w:after="180"/>
      <w:outlineLvl w:val="0"/>
    </w:pPr>
    <w:rPr>
      <w:rFonts w:ascii="Arial Bold" w:hAnsi="Arial Bold" w:cs="Arial"/>
      <w:b/>
      <w:sz w:val="28"/>
      <w:szCs w:val="28"/>
    </w:rPr>
  </w:style>
  <w:style w:type="paragraph" w:styleId="Heading2">
    <w:name w:val="heading 2"/>
    <w:next w:val="Bodycopy"/>
    <w:autoRedefine/>
    <w:qFormat/>
    <w:rsid w:val="003E1CD6"/>
    <w:pPr>
      <w:numPr>
        <w:ilvl w:val="1"/>
        <w:numId w:val="13"/>
      </w:numPr>
      <w:spacing w:before="360" w:after="120"/>
      <w:outlineLvl w:val="1"/>
    </w:pPr>
    <w:rPr>
      <w:rFonts w:ascii="Arial" w:eastAsia="Times" w:hAnsi="Arial"/>
      <w:b/>
      <w:color w:val="002776"/>
      <w:sz w:val="24"/>
      <w:szCs w:val="24"/>
      <w:lang w:val="en-GB"/>
    </w:rPr>
  </w:style>
  <w:style w:type="paragraph" w:styleId="Heading3">
    <w:name w:val="heading 3"/>
    <w:next w:val="Bodycopy"/>
    <w:link w:val="Heading3Char"/>
    <w:autoRedefine/>
    <w:qFormat/>
    <w:rsid w:val="00D0277E"/>
    <w:pPr>
      <w:numPr>
        <w:ilvl w:val="2"/>
        <w:numId w:val="13"/>
      </w:numPr>
      <w:spacing w:before="240" w:after="120"/>
      <w:outlineLvl w:val="2"/>
    </w:pPr>
    <w:rPr>
      <w:rFonts w:ascii="Arial Bold" w:hAnsi="Arial Bold" w:cs="Arial"/>
      <w:b/>
    </w:rPr>
  </w:style>
  <w:style w:type="paragraph" w:styleId="Heading4">
    <w:name w:val="heading 4"/>
    <w:next w:val="Bodycopy"/>
    <w:qFormat/>
    <w:rsid w:val="00D0277E"/>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qFormat/>
    <w:rsid w:val="00D0277E"/>
    <w:pPr>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rsid w:val="00A70DB8"/>
    <w:pPr>
      <w:tabs>
        <w:tab w:val="center" w:pos="4680"/>
        <w:tab w:val="right" w:pos="9360"/>
      </w:tabs>
    </w:pPr>
    <w:rPr>
      <w:snapToGrid w:val="0"/>
      <w:sz w:val="16"/>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36238B"/>
    <w:pPr>
      <w:spacing w:before="40" w:after="40"/>
      <w:jc w:val="center"/>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3E1CD6"/>
    <w:rPr>
      <w:rFonts w:ascii="Arial Bold" w:hAnsi="Arial Bold" w:cs="Arial"/>
      <w:b/>
      <w:sz w:val="28"/>
      <w:szCs w:val="28"/>
    </w:rPr>
  </w:style>
  <w:style w:type="character" w:customStyle="1" w:styleId="ListNumberChar">
    <w:name w:val="List Number Char"/>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D0277E"/>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sz w:val="16"/>
      <w:szCs w:val="16"/>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basedOn w:val="BodyText"/>
    <w:rsid w:val="0067644E"/>
    <w:pPr>
      <w:keepLines/>
      <w:spacing w:before="60" w:after="60"/>
      <w:ind w:left="3096" w:hanging="216"/>
    </w:pPr>
    <w:rPr>
      <w:rFonts w:ascii="Book Antiqua" w:hAnsi="Book Antiqua"/>
      <w:lang w:eastAsia="zh-CN"/>
    </w:rPr>
  </w:style>
  <w:style w:type="character" w:customStyle="1" w:styleId="HighlightedVariable">
    <w:name w:val="Highlighted Variable"/>
    <w:rsid w:val="00D57483"/>
    <w:rPr>
      <w:rFonts w:ascii="Book Antiqua" w:hAnsi="Book Antiqua"/>
      <w:color w:val="0000FF"/>
    </w:rPr>
  </w:style>
  <w:style w:type="character" w:styleId="Emphasis">
    <w:name w:val="Emphasis"/>
    <w:qFormat/>
    <w:rsid w:val="007139E7"/>
    <w:rPr>
      <w:i/>
      <w:iCs/>
    </w:rPr>
  </w:style>
  <w:style w:type="paragraph" w:styleId="Caption">
    <w:name w:val="caption"/>
    <w:basedOn w:val="Normal"/>
    <w:next w:val="Normal"/>
    <w:link w:val="CaptionChar"/>
    <w:autoRedefine/>
    <w:unhideWhenUsed/>
    <w:qFormat/>
    <w:rsid w:val="002F098D"/>
    <w:pPr>
      <w:spacing w:before="120" w:after="200"/>
      <w:jc w:val="center"/>
    </w:pPr>
    <w:rPr>
      <w:b/>
      <w:bCs/>
      <w:sz w:val="18"/>
      <w:szCs w:val="18"/>
    </w:rPr>
  </w:style>
  <w:style w:type="character" w:customStyle="1" w:styleId="CaptionChar">
    <w:name w:val="Caption Char"/>
    <w:basedOn w:val="DefaultParagraphFont"/>
    <w:link w:val="Caption"/>
    <w:rsid w:val="002F098D"/>
    <w:rPr>
      <w:rFonts w:ascii="Arial" w:hAnsi="Arial"/>
      <w:b/>
      <w:bCs/>
      <w:sz w:val="18"/>
      <w:szCs w:val="18"/>
    </w:rPr>
  </w:style>
  <w:style w:type="paragraph" w:customStyle="1" w:styleId="Tablebodytext">
    <w:name w:val="*Table body text"/>
    <w:basedOn w:val="Normal"/>
    <w:rsid w:val="004E5B1E"/>
    <w:pPr>
      <w:spacing w:before="60" w:after="60"/>
    </w:pPr>
    <w:rPr>
      <w:rFonts w:ascii="Times New Roman" w:hAnsi="Times New Roman"/>
    </w:rPr>
  </w:style>
  <w:style w:type="paragraph" w:customStyle="1" w:styleId="Body">
    <w:name w:val="Body"/>
    <w:basedOn w:val="Normal"/>
    <w:link w:val="BodyChar"/>
    <w:rsid w:val="00E22A8F"/>
    <w:pPr>
      <w:spacing w:after="120"/>
    </w:pPr>
    <w:rPr>
      <w:rFonts w:ascii="Times New Roman" w:hAnsi="Times New Roman"/>
      <w:sz w:val="22"/>
      <w:szCs w:val="22"/>
    </w:rPr>
  </w:style>
  <w:style w:type="character" w:customStyle="1" w:styleId="BodyChar">
    <w:name w:val="Body Char"/>
    <w:basedOn w:val="DefaultParagraphFont"/>
    <w:link w:val="Body"/>
    <w:rsid w:val="00E22A8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454">
      <w:bodyDiv w:val="1"/>
      <w:marLeft w:val="0"/>
      <w:marRight w:val="0"/>
      <w:marTop w:val="0"/>
      <w:marBottom w:val="0"/>
      <w:divBdr>
        <w:top w:val="none" w:sz="0" w:space="0" w:color="auto"/>
        <w:left w:val="none" w:sz="0" w:space="0" w:color="auto"/>
        <w:bottom w:val="none" w:sz="0" w:space="0" w:color="auto"/>
        <w:right w:val="none" w:sz="0" w:space="0" w:color="auto"/>
      </w:divBdr>
    </w:div>
    <w:div w:id="24631114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93678746">
      <w:bodyDiv w:val="1"/>
      <w:marLeft w:val="0"/>
      <w:marRight w:val="0"/>
      <w:marTop w:val="0"/>
      <w:marBottom w:val="0"/>
      <w:divBdr>
        <w:top w:val="none" w:sz="0" w:space="0" w:color="auto"/>
        <w:left w:val="none" w:sz="0" w:space="0" w:color="auto"/>
        <w:bottom w:val="none" w:sz="0" w:space="0" w:color="auto"/>
        <w:right w:val="none" w:sz="0" w:space="0" w:color="auto"/>
      </w:divBdr>
    </w:div>
    <w:div w:id="351995801">
      <w:bodyDiv w:val="1"/>
      <w:marLeft w:val="0"/>
      <w:marRight w:val="0"/>
      <w:marTop w:val="0"/>
      <w:marBottom w:val="0"/>
      <w:divBdr>
        <w:top w:val="none" w:sz="0" w:space="0" w:color="auto"/>
        <w:left w:val="none" w:sz="0" w:space="0" w:color="auto"/>
        <w:bottom w:val="none" w:sz="0" w:space="0" w:color="auto"/>
        <w:right w:val="none" w:sz="0" w:space="0" w:color="auto"/>
      </w:divBdr>
    </w:div>
    <w:div w:id="363142459">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45782633">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80650020">
      <w:bodyDiv w:val="1"/>
      <w:marLeft w:val="0"/>
      <w:marRight w:val="0"/>
      <w:marTop w:val="0"/>
      <w:marBottom w:val="0"/>
      <w:divBdr>
        <w:top w:val="none" w:sz="0" w:space="0" w:color="auto"/>
        <w:left w:val="none" w:sz="0" w:space="0" w:color="auto"/>
        <w:bottom w:val="none" w:sz="0" w:space="0" w:color="auto"/>
        <w:right w:val="none" w:sz="0" w:space="0" w:color="auto"/>
      </w:divBdr>
      <w:divsChild>
        <w:div w:id="950016712">
          <w:marLeft w:val="0"/>
          <w:marRight w:val="0"/>
          <w:marTop w:val="0"/>
          <w:marBottom w:val="0"/>
          <w:divBdr>
            <w:top w:val="none" w:sz="0" w:space="0" w:color="auto"/>
            <w:left w:val="none" w:sz="0" w:space="0" w:color="auto"/>
            <w:bottom w:val="none" w:sz="0" w:space="0" w:color="auto"/>
            <w:right w:val="none" w:sz="0" w:space="0" w:color="auto"/>
          </w:divBdr>
        </w:div>
      </w:divsChild>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018">
      <w:bodyDiv w:val="1"/>
      <w:marLeft w:val="0"/>
      <w:marRight w:val="0"/>
      <w:marTop w:val="0"/>
      <w:marBottom w:val="0"/>
      <w:divBdr>
        <w:top w:val="none" w:sz="0" w:space="0" w:color="auto"/>
        <w:left w:val="none" w:sz="0" w:space="0" w:color="auto"/>
        <w:bottom w:val="none" w:sz="0" w:space="0" w:color="auto"/>
        <w:right w:val="none" w:sz="0" w:space="0" w:color="auto"/>
      </w:divBdr>
    </w:div>
    <w:div w:id="79410102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072451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27540498">
      <w:bodyDiv w:val="1"/>
      <w:marLeft w:val="0"/>
      <w:marRight w:val="0"/>
      <w:marTop w:val="0"/>
      <w:marBottom w:val="0"/>
      <w:divBdr>
        <w:top w:val="none" w:sz="0" w:space="0" w:color="auto"/>
        <w:left w:val="none" w:sz="0" w:space="0" w:color="auto"/>
        <w:bottom w:val="none" w:sz="0" w:space="0" w:color="auto"/>
        <w:right w:val="none" w:sz="0" w:space="0" w:color="auto"/>
      </w:divBdr>
    </w:div>
    <w:div w:id="974338927">
      <w:bodyDiv w:val="1"/>
      <w:marLeft w:val="0"/>
      <w:marRight w:val="0"/>
      <w:marTop w:val="0"/>
      <w:marBottom w:val="0"/>
      <w:divBdr>
        <w:top w:val="none" w:sz="0" w:space="0" w:color="auto"/>
        <w:left w:val="none" w:sz="0" w:space="0" w:color="auto"/>
        <w:bottom w:val="none" w:sz="0" w:space="0" w:color="auto"/>
        <w:right w:val="none" w:sz="0" w:space="0" w:color="auto"/>
      </w:divBdr>
    </w:div>
    <w:div w:id="979502795">
      <w:bodyDiv w:val="1"/>
      <w:marLeft w:val="0"/>
      <w:marRight w:val="0"/>
      <w:marTop w:val="0"/>
      <w:marBottom w:val="0"/>
      <w:divBdr>
        <w:top w:val="none" w:sz="0" w:space="0" w:color="auto"/>
        <w:left w:val="none" w:sz="0" w:space="0" w:color="auto"/>
        <w:bottom w:val="none" w:sz="0" w:space="0" w:color="auto"/>
        <w:right w:val="none" w:sz="0" w:space="0" w:color="auto"/>
      </w:divBdr>
    </w:div>
    <w:div w:id="983898352">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1006288">
      <w:bodyDiv w:val="1"/>
      <w:marLeft w:val="0"/>
      <w:marRight w:val="0"/>
      <w:marTop w:val="0"/>
      <w:marBottom w:val="0"/>
      <w:divBdr>
        <w:top w:val="none" w:sz="0" w:space="0" w:color="auto"/>
        <w:left w:val="none" w:sz="0" w:space="0" w:color="auto"/>
        <w:bottom w:val="none" w:sz="0" w:space="0" w:color="auto"/>
        <w:right w:val="none" w:sz="0" w:space="0" w:color="auto"/>
      </w:divBdr>
    </w:div>
    <w:div w:id="1044133492">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432988">
      <w:bodyDiv w:val="1"/>
      <w:marLeft w:val="0"/>
      <w:marRight w:val="0"/>
      <w:marTop w:val="0"/>
      <w:marBottom w:val="0"/>
      <w:divBdr>
        <w:top w:val="none" w:sz="0" w:space="0" w:color="auto"/>
        <w:left w:val="none" w:sz="0" w:space="0" w:color="auto"/>
        <w:bottom w:val="none" w:sz="0" w:space="0" w:color="auto"/>
        <w:right w:val="none" w:sz="0" w:space="0" w:color="auto"/>
      </w:divBdr>
    </w:div>
    <w:div w:id="1397238040">
      <w:bodyDiv w:val="1"/>
      <w:marLeft w:val="0"/>
      <w:marRight w:val="0"/>
      <w:marTop w:val="0"/>
      <w:marBottom w:val="0"/>
      <w:divBdr>
        <w:top w:val="none" w:sz="0" w:space="0" w:color="auto"/>
        <w:left w:val="none" w:sz="0" w:space="0" w:color="auto"/>
        <w:bottom w:val="none" w:sz="0" w:space="0" w:color="auto"/>
        <w:right w:val="none" w:sz="0" w:space="0" w:color="auto"/>
      </w:divBdr>
    </w:div>
    <w:div w:id="1405838749">
      <w:bodyDiv w:val="1"/>
      <w:marLeft w:val="0"/>
      <w:marRight w:val="0"/>
      <w:marTop w:val="0"/>
      <w:marBottom w:val="0"/>
      <w:divBdr>
        <w:top w:val="none" w:sz="0" w:space="0" w:color="auto"/>
        <w:left w:val="none" w:sz="0" w:space="0" w:color="auto"/>
        <w:bottom w:val="none" w:sz="0" w:space="0" w:color="auto"/>
        <w:right w:val="none" w:sz="0" w:space="0" w:color="auto"/>
      </w:divBdr>
    </w:div>
    <w:div w:id="1419014938">
      <w:bodyDiv w:val="1"/>
      <w:marLeft w:val="0"/>
      <w:marRight w:val="0"/>
      <w:marTop w:val="0"/>
      <w:marBottom w:val="0"/>
      <w:divBdr>
        <w:top w:val="none" w:sz="0" w:space="0" w:color="auto"/>
        <w:left w:val="none" w:sz="0" w:space="0" w:color="auto"/>
        <w:bottom w:val="none" w:sz="0" w:space="0" w:color="auto"/>
        <w:right w:val="none" w:sz="0" w:space="0" w:color="auto"/>
      </w:divBdr>
    </w:div>
    <w:div w:id="1458139356">
      <w:bodyDiv w:val="1"/>
      <w:marLeft w:val="0"/>
      <w:marRight w:val="0"/>
      <w:marTop w:val="0"/>
      <w:marBottom w:val="0"/>
      <w:divBdr>
        <w:top w:val="none" w:sz="0" w:space="0" w:color="auto"/>
        <w:left w:val="none" w:sz="0" w:space="0" w:color="auto"/>
        <w:bottom w:val="none" w:sz="0" w:space="0" w:color="auto"/>
        <w:right w:val="none" w:sz="0" w:space="0" w:color="auto"/>
      </w:divBdr>
    </w:div>
    <w:div w:id="1523471375">
      <w:bodyDiv w:val="1"/>
      <w:marLeft w:val="0"/>
      <w:marRight w:val="0"/>
      <w:marTop w:val="0"/>
      <w:marBottom w:val="0"/>
      <w:divBdr>
        <w:top w:val="none" w:sz="0" w:space="0" w:color="auto"/>
        <w:left w:val="none" w:sz="0" w:space="0" w:color="auto"/>
        <w:bottom w:val="none" w:sz="0" w:space="0" w:color="auto"/>
        <w:right w:val="none" w:sz="0" w:space="0" w:color="auto"/>
      </w:divBdr>
    </w:div>
    <w:div w:id="1537038844">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2026011074">
      <w:bodyDiv w:val="1"/>
      <w:marLeft w:val="0"/>
      <w:marRight w:val="0"/>
      <w:marTop w:val="0"/>
      <w:marBottom w:val="0"/>
      <w:divBdr>
        <w:top w:val="none" w:sz="0" w:space="0" w:color="auto"/>
        <w:left w:val="none" w:sz="0" w:space="0" w:color="auto"/>
        <w:bottom w:val="none" w:sz="0" w:space="0" w:color="auto"/>
        <w:right w:val="none" w:sz="0" w:space="0" w:color="auto"/>
      </w:divBdr>
    </w:div>
    <w:div w:id="20525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67729CB465424C816E7FA724E7403A" ma:contentTypeVersion="7" ma:contentTypeDescription="Create a new document." ma:contentTypeScope="" ma:versionID="e45beffee2caaa6eff024ce4660ef22b">
  <xsd:schema xmlns:xsd="http://www.w3.org/2001/XMLSchema" xmlns:xs="http://www.w3.org/2001/XMLSchema" xmlns:p="http://schemas.microsoft.com/office/2006/metadata/properties" xmlns:ns2="9162c763-5950-4564-bf7c-499d37374657" xmlns:ns3="e0df2213-c802-48c8-997d-87c72d14f2de" targetNamespace="http://schemas.microsoft.com/office/2006/metadata/properties" ma:root="true" ma:fieldsID="f818963fe233aef1fb152eb2fc0b1296" ns2:_="" ns3:_="">
    <xsd:import namespace="9162c763-5950-4564-bf7c-499d37374657"/>
    <xsd:import namespace="e0df2213-c802-48c8-997d-87c72d14f2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c763-5950-4564-bf7c-499d37374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df2213-c802-48c8-997d-87c72d14f2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E4E258-D89F-40B6-88E8-68085AE3BBEF}">
  <ds:schemaRefs>
    <ds:schemaRef ds:uri="http://schemas.microsoft.com/sharepoint/v3/contenttype/forms"/>
  </ds:schemaRefs>
</ds:datastoreItem>
</file>

<file path=customXml/itemProps2.xml><?xml version="1.0" encoding="utf-8"?>
<ds:datastoreItem xmlns:ds="http://schemas.openxmlformats.org/officeDocument/2006/customXml" ds:itemID="{BD951014-A5F2-4841-8F32-E856EE5C44CE}">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e0df2213-c802-48c8-997d-87c72d14f2de"/>
    <ds:schemaRef ds:uri="9162c763-5950-4564-bf7c-499d37374657"/>
    <ds:schemaRef ds:uri="http://www.w3.org/XML/1998/namespace"/>
  </ds:schemaRefs>
</ds:datastoreItem>
</file>

<file path=customXml/itemProps3.xml><?xml version="1.0" encoding="utf-8"?>
<ds:datastoreItem xmlns:ds="http://schemas.openxmlformats.org/officeDocument/2006/customXml" ds:itemID="{FD3B1487-5C3A-42A1-B1DD-5EA6C7D63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c763-5950-4564-bf7c-499d37374657"/>
    <ds:schemaRef ds:uri="e0df2213-c802-48c8-997d-87c72d14f2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2252</Words>
  <Characters>12410</Characters>
  <Application>Microsoft Office Word</Application>
  <DocSecurity>0</DocSecurity>
  <Lines>811</Lines>
  <Paragraphs>409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Kutzer, Kathryn</dc:creator>
  <cp:keywords/>
  <cp:lastModifiedBy>Lew, Peter (CA - British Columbia)</cp:lastModifiedBy>
  <cp:revision>21</cp:revision>
  <cp:lastPrinted>2009-07-09T03:14:00Z</cp:lastPrinted>
  <dcterms:created xsi:type="dcterms:W3CDTF">2017-10-12T21:40:00Z</dcterms:created>
  <dcterms:modified xsi:type="dcterms:W3CDTF">2018-03-06T17:50:00Z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0x0101000967729CB465424C816E7FA724E7403A</vt:lpwstr>
  </property>
</Properties>
</file>